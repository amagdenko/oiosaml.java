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24F0" w:rsidRDefault="007034BB" w:rsidP="006C5186">
      <w:pPr>
        <w:jc w:val="center"/>
        <w:rPr>
          <w:rFonts w:ascii="Eurostile" w:hAnsi="Eurostile"/>
          <w:b/>
          <w:sz w:val="52"/>
          <w:szCs w:val="52"/>
        </w:rPr>
      </w:pPr>
      <w:r w:rsidRPr="00C566BB">
        <w:rPr>
          <w:rFonts w:ascii="Eurostile" w:hAnsi="Eurostile"/>
          <w:b/>
          <w:sz w:val="52"/>
          <w:szCs w:val="52"/>
        </w:rPr>
        <w:t xml:space="preserve">OIOIDWS </w:t>
      </w:r>
    </w:p>
    <w:p w:rsidR="007034BB" w:rsidRPr="00C566BB" w:rsidRDefault="00EA24F0" w:rsidP="006C5186">
      <w:pPr>
        <w:jc w:val="center"/>
        <w:rPr>
          <w:rFonts w:ascii="Eurostile" w:hAnsi="Eurostile"/>
          <w:b/>
          <w:sz w:val="52"/>
          <w:szCs w:val="52"/>
        </w:rPr>
      </w:pPr>
      <w:proofErr w:type="spellStart"/>
      <w:r>
        <w:rPr>
          <w:rFonts w:ascii="Eurostile" w:hAnsi="Eurostile"/>
          <w:b/>
          <w:sz w:val="52"/>
          <w:szCs w:val="52"/>
        </w:rPr>
        <w:t>O</w:t>
      </w:r>
      <w:r w:rsidR="007034BB" w:rsidRPr="00C566BB">
        <w:rPr>
          <w:rFonts w:ascii="Eurostile" w:hAnsi="Eurostile"/>
          <w:b/>
          <w:sz w:val="52"/>
          <w:szCs w:val="52"/>
        </w:rPr>
        <w:t>verview</w:t>
      </w:r>
      <w:proofErr w:type="spellEnd"/>
      <w:r>
        <w:rPr>
          <w:rFonts w:ascii="Eurostile" w:hAnsi="Eurostile"/>
          <w:b/>
          <w:sz w:val="52"/>
          <w:szCs w:val="52"/>
        </w:rPr>
        <w:t xml:space="preserve"> and Installation</w:t>
      </w:r>
    </w:p>
    <w:p w:rsidR="00DC5DE1" w:rsidRPr="00C566BB" w:rsidRDefault="00DC5DE1" w:rsidP="006C5186">
      <w:pPr>
        <w:jc w:val="center"/>
        <w:rPr>
          <w:rFonts w:ascii="Eurostile" w:hAnsi="Eurostile"/>
          <w:b/>
          <w:sz w:val="52"/>
          <w:szCs w:val="52"/>
        </w:rPr>
      </w:pPr>
    </w:p>
    <w:p w:rsidR="007034BB" w:rsidRPr="00C566BB" w:rsidRDefault="007034BB" w:rsidP="007034BB">
      <w:r w:rsidRPr="00C566BB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ar-SA"/>
        </w:rPr>
        <w:id w:val="87764309"/>
        <w:docPartObj>
          <w:docPartGallery w:val="Table of Contents"/>
          <w:docPartUnique/>
        </w:docPartObj>
      </w:sdtPr>
      <w:sdtContent>
        <w:p w:rsidR="00DC5DE1" w:rsidRDefault="00DC5DE1">
          <w:pPr>
            <w:pStyle w:val="Overskrift"/>
          </w:pPr>
          <w:r>
            <w:t>Indhold</w:t>
          </w:r>
        </w:p>
        <w:p w:rsidR="00D758E2" w:rsidRDefault="00B603BD">
          <w:pPr>
            <w:pStyle w:val="Indholdsfortegnelse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r>
            <w:fldChar w:fldCharType="begin"/>
          </w:r>
          <w:r w:rsidR="00DC5DE1">
            <w:instrText xml:space="preserve"> TOC \o "1-3" \h \z \u </w:instrText>
          </w:r>
          <w:r>
            <w:fldChar w:fldCharType="separate"/>
          </w:r>
          <w:hyperlink w:anchor="_Toc276707632" w:history="1">
            <w:r w:rsidR="00D758E2" w:rsidRPr="00D12CC9">
              <w:rPr>
                <w:rStyle w:val="Hyperlink"/>
                <w:noProof/>
              </w:rPr>
              <w:t>1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</w:rPr>
              <w:t>Formål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33" w:history="1">
            <w:r w:rsidR="00D758E2" w:rsidRPr="00D12CC9">
              <w:rPr>
                <w:rStyle w:val="Hyperlink"/>
                <w:noProof/>
              </w:rPr>
              <w:t>1.1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</w:rPr>
              <w:t>Formålet med OIOIDWS.JAVA-pakken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34" w:history="1">
            <w:r w:rsidR="00D758E2" w:rsidRPr="00D12CC9">
              <w:rPr>
                <w:rStyle w:val="Hyperlink"/>
                <w:noProof/>
              </w:rPr>
              <w:t>1.2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</w:rPr>
              <w:t>Formålet med OIOIDWS.Net-pakken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35" w:history="1">
            <w:r w:rsidR="00D758E2" w:rsidRPr="00D12CC9">
              <w:rPr>
                <w:rStyle w:val="Hyperlink"/>
                <w:noProof/>
              </w:rPr>
              <w:t>1.3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</w:rPr>
              <w:t>Forudsætninger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36" w:history="1">
            <w:r w:rsidR="00D758E2" w:rsidRPr="00D12CC9">
              <w:rPr>
                <w:rStyle w:val="Hyperlink"/>
                <w:noProof/>
                <w:lang w:val="en-US"/>
              </w:rPr>
              <w:t>1.4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  <w:lang w:val="en-US"/>
              </w:rPr>
              <w:t>Java-pakkens indhold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37" w:history="1">
            <w:r w:rsidR="00D758E2" w:rsidRPr="00D12CC9">
              <w:rPr>
                <w:rStyle w:val="Hyperlink"/>
                <w:noProof/>
                <w:snapToGrid w:val="0"/>
                <w:w w:val="0"/>
                <w:lang w:val="en-US"/>
              </w:rPr>
              <w:t>1.4.1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  <w:lang w:val="en-US"/>
              </w:rPr>
              <w:t>Overblik og scenarier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38" w:history="1">
            <w:r w:rsidR="00D758E2" w:rsidRPr="00D12CC9">
              <w:rPr>
                <w:rStyle w:val="Hyperlink"/>
                <w:noProof/>
              </w:rPr>
              <w:t>1.5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</w:rPr>
              <w:t>.Net-pakkens indhold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39" w:history="1">
            <w:r w:rsidR="00D758E2" w:rsidRPr="00D12CC9">
              <w:rPr>
                <w:rStyle w:val="Hyperlink"/>
                <w:noProof/>
                <w:snapToGrid w:val="0"/>
                <w:w w:val="0"/>
              </w:rPr>
              <w:t>1.5.1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</w:rPr>
              <w:t>Delkomponenter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40" w:history="1">
            <w:r w:rsidR="00D758E2" w:rsidRPr="00D12CC9">
              <w:rPr>
                <w:rStyle w:val="Hyperlink"/>
                <w:noProof/>
                <w:snapToGrid w:val="0"/>
                <w:w w:val="0"/>
                <w:lang w:val="en-US"/>
              </w:rPr>
              <w:t>1.5.2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</w:rPr>
              <w:t>Den rige</w:t>
            </w:r>
            <w:r w:rsidR="00D758E2" w:rsidRPr="00D12CC9">
              <w:rPr>
                <w:rStyle w:val="Hyperlink"/>
                <w:noProof/>
                <w:lang w:val="en-US"/>
              </w:rPr>
              <w:t xml:space="preserve"> .NET klient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41" w:history="1">
            <w:r w:rsidR="00D758E2" w:rsidRPr="00D12CC9">
              <w:rPr>
                <w:rStyle w:val="Hyperlink"/>
                <w:noProof/>
              </w:rPr>
              <w:t>1.6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</w:rPr>
              <w:t>Andre scenarier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42" w:history="1">
            <w:r w:rsidR="00D758E2" w:rsidRPr="00D12CC9">
              <w:rPr>
                <w:rStyle w:val="Hyperlink"/>
                <w:noProof/>
                <w:lang w:val="en-US"/>
              </w:rPr>
              <w:t>2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  <w:lang w:val="en-US"/>
              </w:rPr>
              <w:t>Installation Guide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43" w:history="1">
            <w:r w:rsidR="00D758E2" w:rsidRPr="00D12CC9">
              <w:rPr>
                <w:rStyle w:val="Hyperlink"/>
                <w:noProof/>
                <w:lang w:val="en-US"/>
              </w:rPr>
              <w:t>2.1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  <w:lang w:val="en-US"/>
              </w:rPr>
              <w:t>Configuring the Java components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2"/>
            <w:tabs>
              <w:tab w:val="left" w:pos="849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44" w:history="1">
            <w:r w:rsidR="00D758E2" w:rsidRPr="00D12CC9">
              <w:rPr>
                <w:rStyle w:val="Hyperlink"/>
                <w:noProof/>
                <w:lang w:val="en-US"/>
              </w:rPr>
              <w:t>2.2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  <w:lang w:val="en-US"/>
              </w:rPr>
              <w:t>Configuring the .NET components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45" w:history="1">
            <w:r w:rsidR="00D758E2" w:rsidRPr="00D12CC9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2.2.1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  <w:lang w:val="en-US" w:eastAsia="en-US"/>
              </w:rPr>
              <w:t>Webservice provider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46" w:history="1">
            <w:r w:rsidR="00D758E2" w:rsidRPr="00D12CC9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2.2.2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  <w:lang w:val="en-US" w:eastAsia="en-US"/>
              </w:rPr>
              <w:t>IDP using ADFS 2.0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8E2" w:rsidRDefault="00B603BD">
          <w:pPr>
            <w:pStyle w:val="Indholdsfortegnelse3"/>
            <w:tabs>
              <w:tab w:val="left" w:pos="1132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2"/>
              <w:lang w:eastAsia="da-DK"/>
            </w:rPr>
          </w:pPr>
          <w:hyperlink w:anchor="_Toc276707647" w:history="1">
            <w:r w:rsidR="00D758E2" w:rsidRPr="00D12CC9">
              <w:rPr>
                <w:rStyle w:val="Hyperlink"/>
                <w:noProof/>
                <w:snapToGrid w:val="0"/>
                <w:w w:val="0"/>
                <w:lang w:val="en-US" w:eastAsia="en-US"/>
              </w:rPr>
              <w:t>2.2.3</w:t>
            </w:r>
            <w:r w:rsidR="00D758E2">
              <w:rPr>
                <w:rFonts w:asciiTheme="minorHAnsi" w:eastAsiaTheme="minorEastAsia" w:hAnsiTheme="minorHAnsi" w:cstheme="minorBidi"/>
                <w:noProof/>
                <w:szCs w:val="22"/>
                <w:lang w:eastAsia="da-DK"/>
              </w:rPr>
              <w:tab/>
            </w:r>
            <w:r w:rsidR="00D758E2" w:rsidRPr="00D12CC9">
              <w:rPr>
                <w:rStyle w:val="Hyperlink"/>
                <w:noProof/>
                <w:lang w:val="en-US" w:eastAsia="en-US"/>
              </w:rPr>
              <w:t>Rich client</w:t>
            </w:r>
            <w:r w:rsidR="00D75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8E2">
              <w:rPr>
                <w:noProof/>
                <w:webHidden/>
              </w:rPr>
              <w:instrText xml:space="preserve"> PAGEREF _Toc276707647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8E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DE1" w:rsidRDefault="00B603BD">
          <w:r>
            <w:fldChar w:fldCharType="end"/>
          </w:r>
        </w:p>
      </w:sdtContent>
    </w:sdt>
    <w:p w:rsidR="007034BB" w:rsidRPr="00DC5DE1" w:rsidRDefault="007034BB" w:rsidP="007034BB">
      <w:pPr>
        <w:rPr>
          <w:szCs w:val="28"/>
        </w:rPr>
      </w:pPr>
    </w:p>
    <w:p w:rsidR="006C5186" w:rsidRPr="00DC5DE1" w:rsidRDefault="006C5186">
      <w:pPr>
        <w:suppressAutoHyphens w:val="0"/>
        <w:rPr>
          <w:szCs w:val="28"/>
        </w:rPr>
      </w:pPr>
      <w:r w:rsidRPr="00DC5DE1">
        <w:rPr>
          <w:szCs w:val="28"/>
        </w:rPr>
        <w:br w:type="page"/>
      </w:r>
    </w:p>
    <w:p w:rsidR="007034BB" w:rsidRPr="00DC5DE1" w:rsidRDefault="007034BB" w:rsidP="007034BB">
      <w:pPr>
        <w:rPr>
          <w:szCs w:val="28"/>
        </w:rPr>
      </w:pPr>
    </w:p>
    <w:p w:rsidR="007034BB" w:rsidRPr="00DC5DE1" w:rsidRDefault="007034BB" w:rsidP="007034BB">
      <w:pPr>
        <w:rPr>
          <w:szCs w:val="28"/>
        </w:rPr>
      </w:pPr>
    </w:p>
    <w:p w:rsidR="007034BB" w:rsidRPr="00DC5DE1" w:rsidRDefault="007034BB" w:rsidP="007034BB">
      <w:pPr>
        <w:rPr>
          <w:szCs w:val="28"/>
        </w:rPr>
      </w:pPr>
    </w:p>
    <w:p w:rsidR="00EA24F0" w:rsidRPr="00E24889" w:rsidRDefault="002A52D1" w:rsidP="00EA24F0">
      <w:pPr>
        <w:pStyle w:val="Overskrift1"/>
        <w:rPr>
          <w:lang w:val="en-US"/>
        </w:rPr>
      </w:pPr>
      <w:proofErr w:type="spellStart"/>
      <w:r w:rsidRPr="00E24889">
        <w:rPr>
          <w:lang w:val="en-US"/>
        </w:rPr>
        <w:t>Intru</w:t>
      </w:r>
      <w:r w:rsidR="00E24889" w:rsidRPr="00E24889">
        <w:rPr>
          <w:lang w:val="en-US"/>
        </w:rPr>
        <w:t>du</w:t>
      </w:r>
      <w:r w:rsidRPr="00E24889">
        <w:rPr>
          <w:lang w:val="en-US"/>
        </w:rPr>
        <w:t>ction</w:t>
      </w:r>
      <w:proofErr w:type="spellEnd"/>
      <w:r w:rsidRPr="00E24889">
        <w:rPr>
          <w:lang w:val="en-US"/>
        </w:rPr>
        <w:t xml:space="preserve"> and </w:t>
      </w:r>
      <w:r w:rsidR="00E24889">
        <w:rPr>
          <w:lang w:val="en-US"/>
        </w:rPr>
        <w:t>overview</w:t>
      </w:r>
      <w:r w:rsidRPr="00E24889">
        <w:rPr>
          <w:lang w:val="en-US"/>
        </w:rPr>
        <w:t xml:space="preserve"> of OIODIWS</w:t>
      </w:r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>This package contains a sample implementati</w:t>
      </w:r>
      <w:r>
        <w:rPr>
          <w:lang w:val="en-US"/>
        </w:rPr>
        <w:t>on of the specs for OIOIDWS (i</w:t>
      </w:r>
      <w:r w:rsidRPr="002A52D1">
        <w:rPr>
          <w:lang w:val="en-US"/>
        </w:rPr>
        <w:t>dentity</w:t>
      </w:r>
      <w:r>
        <w:rPr>
          <w:lang w:val="en-US"/>
        </w:rPr>
        <w:t>-</w:t>
      </w:r>
      <w:r w:rsidRPr="002A52D1">
        <w:rPr>
          <w:lang w:val="en-US"/>
        </w:rPr>
        <w:t xml:space="preserve">based </w:t>
      </w:r>
      <w:proofErr w:type="spellStart"/>
      <w:r w:rsidRPr="002A52D1">
        <w:rPr>
          <w:lang w:val="en-US"/>
        </w:rPr>
        <w:t>webservice</w:t>
      </w:r>
      <w:proofErr w:type="spellEnd"/>
      <w:r w:rsidRPr="002A52D1">
        <w:rPr>
          <w:lang w:val="en-US"/>
        </w:rPr>
        <w:t xml:space="preserve">). </w:t>
      </w:r>
      <w:r>
        <w:rPr>
          <w:lang w:val="en-US"/>
        </w:rPr>
        <w:t xml:space="preserve">It encapsulates </w:t>
      </w:r>
      <w:proofErr w:type="spellStart"/>
      <w:r>
        <w:rPr>
          <w:lang w:val="en-US"/>
        </w:rPr>
        <w:t>subelements</w:t>
      </w:r>
      <w:proofErr w:type="spellEnd"/>
      <w:r>
        <w:rPr>
          <w:lang w:val="en-US"/>
        </w:rPr>
        <w:t xml:space="preserve"> from SAML, WS-Trust and </w:t>
      </w:r>
      <w:proofErr w:type="spellStart"/>
      <w:r>
        <w:rPr>
          <w:lang w:val="en-US"/>
        </w:rPr>
        <w:t>Libery</w:t>
      </w:r>
      <w:proofErr w:type="spellEnd"/>
      <w:r>
        <w:rPr>
          <w:lang w:val="en-US"/>
        </w:rPr>
        <w:t xml:space="preserve"> Basic SOAP Binding.</w:t>
      </w:r>
    </w:p>
    <w:p w:rsidR="00EA24F0" w:rsidRP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 xml:space="preserve">An identity-based </w:t>
      </w:r>
      <w:proofErr w:type="spellStart"/>
      <w:proofErr w:type="gramStart"/>
      <w:r w:rsidRPr="002A52D1">
        <w:rPr>
          <w:lang w:val="en-US"/>
        </w:rPr>
        <w:t>webservice</w:t>
      </w:r>
      <w:proofErr w:type="spellEnd"/>
      <w:r w:rsidRPr="002A52D1">
        <w:rPr>
          <w:lang w:val="en-US"/>
        </w:rPr>
        <w:t>,</w:t>
      </w:r>
      <w:proofErr w:type="gramEnd"/>
      <w:r w:rsidRPr="002A52D1">
        <w:rPr>
          <w:lang w:val="en-US"/>
        </w:rPr>
        <w:t xml:space="preserve"> is a servic</w:t>
      </w:r>
      <w:r>
        <w:rPr>
          <w:lang w:val="en-US"/>
        </w:rPr>
        <w:t>e that operates on behalf of a given</w:t>
      </w:r>
      <w:r w:rsidRPr="002A52D1">
        <w:rPr>
          <w:lang w:val="en-US"/>
        </w:rPr>
        <w:t xml:space="preserve"> user. </w:t>
      </w:r>
      <w:r>
        <w:rPr>
          <w:lang w:val="en-US"/>
        </w:rPr>
        <w:t>It might be a service that grants a doctor access to medical information, or another that allows banks to exchange customer information.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2A52D1">
        <w:rPr>
          <w:lang w:val="en-US"/>
        </w:rPr>
        <w:t xml:space="preserve">OIO identity-based </w:t>
      </w:r>
      <w:proofErr w:type="spellStart"/>
      <w:r w:rsidRPr="002A52D1">
        <w:rPr>
          <w:lang w:val="en-US"/>
        </w:rPr>
        <w:t>webservices</w:t>
      </w:r>
      <w:proofErr w:type="spellEnd"/>
      <w:r w:rsidRPr="002A52D1">
        <w:rPr>
          <w:lang w:val="en-US"/>
        </w:rPr>
        <w:t xml:space="preserve"> (OIOIDWS) is a series of </w:t>
      </w:r>
      <w:proofErr w:type="spellStart"/>
      <w:r w:rsidRPr="002A52D1">
        <w:rPr>
          <w:lang w:val="en-US"/>
        </w:rPr>
        <w:t>webser</w:t>
      </w:r>
      <w:r>
        <w:rPr>
          <w:lang w:val="en-US"/>
        </w:rPr>
        <w:t>v</w:t>
      </w:r>
      <w:r w:rsidRPr="002A52D1">
        <w:rPr>
          <w:lang w:val="en-US"/>
        </w:rPr>
        <w:t>ice</w:t>
      </w:r>
      <w:proofErr w:type="spellEnd"/>
      <w:r w:rsidRPr="002A52D1">
        <w:rPr>
          <w:lang w:val="en-US"/>
        </w:rPr>
        <w:t xml:space="preserve"> profiles, developed and maintained by IT &amp; </w:t>
      </w:r>
      <w:proofErr w:type="spellStart"/>
      <w:r w:rsidRPr="002A52D1">
        <w:rPr>
          <w:lang w:val="en-US"/>
        </w:rPr>
        <w:t>Telestyrelsen</w:t>
      </w:r>
      <w:proofErr w:type="spellEnd"/>
      <w:r w:rsidRPr="002A52D1">
        <w:rPr>
          <w:lang w:val="en-US"/>
        </w:rPr>
        <w:t xml:space="preserve">, </w:t>
      </w:r>
      <w:r>
        <w:rPr>
          <w:lang w:val="en-US"/>
        </w:rPr>
        <w:t xml:space="preserve">which outlines a standardized method for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-consumers to access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-providers on behalf of the end-user, using that users identity in a secure way.</w:t>
      </w:r>
    </w:p>
    <w:p w:rsid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2A52D1" w:rsidRPr="002A52D1" w:rsidRDefault="002A52D1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OIOIDWS enables services to make personal data available, in a secure and standardized way, which is a prerequisite for au</w:t>
      </w:r>
      <w:r w:rsidR="00E24889">
        <w:rPr>
          <w:lang w:val="en-US"/>
        </w:rPr>
        <w:t>tom</w:t>
      </w:r>
      <w:r>
        <w:rPr>
          <w:lang w:val="en-US"/>
        </w:rPr>
        <w:t>ation of processes across different institutions, organizations and domains.</w:t>
      </w:r>
    </w:p>
    <w:p w:rsidR="00EA24F0" w:rsidRPr="002A52D1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reference implementation covers a specific scenario with an identity-based </w:t>
      </w:r>
      <w:proofErr w:type="spellStart"/>
      <w:r w:rsidRPr="00E24889">
        <w:rPr>
          <w:lang w:val="en-US"/>
        </w:rPr>
        <w:t>webservice</w:t>
      </w:r>
      <w:proofErr w:type="spellEnd"/>
      <w:r w:rsidRPr="00E24889">
        <w:rPr>
          <w:lang w:val="en-US"/>
        </w:rPr>
        <w:t xml:space="preserve">. </w:t>
      </w:r>
      <w:r>
        <w:rPr>
          <w:lang w:val="en-US"/>
        </w:rPr>
        <w:t xml:space="preserve">Here a user, using a web browser, logs on to a web-application, where the web-application needs to access a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at another organization, using the user’s identity.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E24889" w:rsidRDefault="00E24889" w:rsidP="00EA24F0">
      <w:pPr>
        <w:pStyle w:val="Overskrift2"/>
        <w:rPr>
          <w:lang w:val="en-US"/>
        </w:rPr>
      </w:pPr>
      <w:bookmarkStart w:id="0" w:name="_Toc276707633"/>
      <w:r w:rsidRPr="00E24889">
        <w:rPr>
          <w:lang w:val="en-US"/>
        </w:rPr>
        <w:t>Purpose of the</w:t>
      </w:r>
      <w:r w:rsidR="00EA24F0" w:rsidRPr="00E24889">
        <w:rPr>
          <w:lang w:val="en-US"/>
        </w:rPr>
        <w:t xml:space="preserve"> OIOIDWS.JAVA</w:t>
      </w:r>
      <w:r>
        <w:rPr>
          <w:lang w:val="en-US"/>
        </w:rPr>
        <w:t xml:space="preserve"> </w:t>
      </w:r>
      <w:bookmarkEnd w:id="0"/>
      <w:r>
        <w:rPr>
          <w:lang w:val="en-US"/>
        </w:rPr>
        <w:t>package</w:t>
      </w:r>
    </w:p>
    <w:p w:rsidR="00EA24F0" w:rsidRPr="00E2488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purpose of the java package is to offer the set of components required to run a small example of </w:t>
      </w:r>
      <w:proofErr w:type="gramStart"/>
      <w:r w:rsidRPr="00E24889">
        <w:rPr>
          <w:lang w:val="en-US"/>
        </w:rPr>
        <w:t>a</w:t>
      </w:r>
      <w:proofErr w:type="gramEnd"/>
      <w:r w:rsidRPr="00E24889">
        <w:rPr>
          <w:lang w:val="en-US"/>
        </w:rPr>
        <w:t xml:space="preserve"> OIODIWS-powered SOAP-call on the Java-platform, based</w:t>
      </w:r>
      <w:r>
        <w:rPr>
          <w:lang w:val="en-US"/>
        </w:rPr>
        <w:t xml:space="preserve"> </w:t>
      </w:r>
      <w:r w:rsidRPr="00E24889">
        <w:rPr>
          <w:lang w:val="en-US"/>
        </w:rPr>
        <w:t>on SUN’s reference implementation of the required components and libraries.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E24889" w:rsidRDefault="00E24889" w:rsidP="00EA24F0">
      <w:pPr>
        <w:pStyle w:val="Overskrift2"/>
        <w:rPr>
          <w:lang w:val="en-US"/>
        </w:rPr>
      </w:pPr>
      <w:r w:rsidRPr="00E24889">
        <w:rPr>
          <w:lang w:val="en-US"/>
        </w:rPr>
        <w:t>Purpose of the OIOIDWS.NET package</w:t>
      </w:r>
    </w:p>
    <w:p w:rsidR="00EA24F0" w:rsidRPr="00E2488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24889" w:rsidRPr="00E24889" w:rsidRDefault="00E24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24889">
        <w:rPr>
          <w:lang w:val="en-US"/>
        </w:rPr>
        <w:t xml:space="preserve">The purpose of the .NET </w:t>
      </w:r>
      <w:r w:rsidR="006C6E0F" w:rsidRPr="00E24889">
        <w:rPr>
          <w:lang w:val="en-US"/>
        </w:rPr>
        <w:t>package</w:t>
      </w:r>
      <w:r w:rsidRPr="00E24889">
        <w:rPr>
          <w:lang w:val="en-US"/>
        </w:rPr>
        <w:t xml:space="preserve"> is to demonstrate how </w:t>
      </w:r>
      <w:proofErr w:type="spellStart"/>
      <w:r w:rsidRPr="00E24889">
        <w:rPr>
          <w:lang w:val="en-US"/>
        </w:rPr>
        <w:t>Microsofts</w:t>
      </w:r>
      <w:proofErr w:type="spellEnd"/>
      <w:r w:rsidRPr="00E24889">
        <w:rPr>
          <w:lang w:val="en-US"/>
        </w:rPr>
        <w:t xml:space="preserve"> tools are used, and configured to perform </w:t>
      </w:r>
      <w:proofErr w:type="gramStart"/>
      <w:r w:rsidRPr="00E24889">
        <w:rPr>
          <w:lang w:val="en-US"/>
        </w:rPr>
        <w:t>a</w:t>
      </w:r>
      <w:proofErr w:type="gramEnd"/>
      <w:r w:rsidRPr="00E24889">
        <w:rPr>
          <w:lang w:val="en-US"/>
        </w:rPr>
        <w:t xml:space="preserve"> OIOIDWS call.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24889" w:rsidP="00EA24F0">
      <w:pPr>
        <w:pStyle w:val="Overskrift2"/>
      </w:pPr>
      <w:bookmarkStart w:id="1" w:name="_TOC2433"/>
      <w:bookmarkEnd w:id="1"/>
      <w:proofErr w:type="spellStart"/>
      <w:r>
        <w:t>Prerequisites</w:t>
      </w:r>
      <w:proofErr w:type="spellEnd"/>
    </w:p>
    <w:p w:rsidR="00EA24F0" w:rsidRP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T</w:t>
      </w:r>
      <w:r w:rsidRPr="006C6E0F">
        <w:rPr>
          <w:lang w:val="en-US"/>
        </w:rPr>
        <w:t>he inte</w:t>
      </w:r>
      <w:r>
        <w:rPr>
          <w:lang w:val="en-US"/>
        </w:rPr>
        <w:t xml:space="preserve">nded audience of this document is people experienced with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and system-to-system integration in general.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6C6E0F" w:rsidRP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6C6E0F">
        <w:rPr>
          <w:lang w:val="en-US"/>
        </w:rPr>
        <w:t>It is recommended to read both the Java and .NET sections, to ensure a common</w:t>
      </w:r>
      <w:r>
        <w:rPr>
          <w:lang w:val="en-US"/>
        </w:rPr>
        <w:t xml:space="preserve"> understanding of how OIOIDWS issues are addressed on both platforms.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6C6E0F" w:rsidRPr="006C6E0F" w:rsidRDefault="006C6E0F" w:rsidP="00EA24F0">
      <w:pPr>
        <w:pStyle w:val="Overskrift2"/>
        <w:tabs>
          <w:tab w:val="clear" w:pos="851"/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bookmarkStart w:id="2" w:name="_Toc276707636"/>
      <w:r w:rsidRPr="006C6E0F">
        <w:rPr>
          <w:lang w:val="en-US"/>
        </w:rPr>
        <w:lastRenderedPageBreak/>
        <w:t xml:space="preserve">The </w:t>
      </w:r>
      <w:r>
        <w:rPr>
          <w:lang w:val="en-US"/>
        </w:rPr>
        <w:t>contents of the Java p</w:t>
      </w:r>
      <w:r w:rsidRPr="006C6E0F">
        <w:rPr>
          <w:lang w:val="en-US"/>
        </w:rPr>
        <w:t>ackage</w:t>
      </w:r>
      <w:bookmarkEnd w:id="2"/>
    </w:p>
    <w:p w:rsidR="006C6E0F" w:rsidRDefault="006C6E0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>
        <w:rPr>
          <w:lang w:val="en-US"/>
        </w:rPr>
        <w:t>The OIOIDWS.JAVA package contains 3 modules, which are described in the installations section of this document.</w:t>
      </w:r>
    </w:p>
    <w:p w:rsidR="00EA24F0" w:rsidRP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EA24F0">
        <w:rPr>
          <w:rFonts w:ascii="Times New Roman" w:hAnsi="Times New Roman"/>
          <w:lang w:val="da-DK"/>
        </w:rPr>
        <w:t xml:space="preserve"> </w:t>
      </w:r>
      <w:r w:rsidRPr="006C6E0F">
        <w:rPr>
          <w:rFonts w:ascii="Times New Roman" w:hAnsi="Times New Roman"/>
          <w:b/>
        </w:rPr>
        <w:t>Web Service Consumer (WSC)</w:t>
      </w:r>
      <w:r w:rsidRPr="006C6E0F">
        <w:rPr>
          <w:rFonts w:ascii="Times New Roman" w:hAnsi="Times New Roman"/>
          <w:b/>
        </w:rPr>
        <w:cr/>
      </w:r>
      <w:r w:rsidRPr="006C6E0F">
        <w:rPr>
          <w:rFonts w:ascii="Times New Roman" w:hAnsi="Times New Roman"/>
        </w:rPr>
        <w:t xml:space="preserve">- </w:t>
      </w:r>
      <w:r w:rsidR="006C6E0F">
        <w:rPr>
          <w:rFonts w:ascii="Times New Roman" w:hAnsi="Times New Roman"/>
        </w:rPr>
        <w:t>A</w:t>
      </w:r>
      <w:r w:rsidRPr="006C6E0F">
        <w:rPr>
          <w:rFonts w:ascii="Times New Roman" w:hAnsi="Times New Roman"/>
        </w:rPr>
        <w:t xml:space="preserve"> SAML 2.0 Service Provider</w:t>
      </w:r>
      <w:r w:rsidR="006C6E0F" w:rsidRPr="006C6E0F">
        <w:rPr>
          <w:rFonts w:ascii="Times New Roman" w:hAnsi="Times New Roman"/>
        </w:rPr>
        <w:t>, which accesses the STS and the</w:t>
      </w:r>
      <w:r w:rsidR="006C6E0F">
        <w:rPr>
          <w:rFonts w:ascii="Times New Roman" w:hAnsi="Times New Roman"/>
        </w:rPr>
        <w:t xml:space="preserve"> WSP</w:t>
      </w:r>
      <w:r w:rsidRPr="006C6E0F">
        <w:rPr>
          <w:rFonts w:ascii="Times New Roman" w:hAnsi="Times New Roman"/>
        </w:rPr>
        <w:t xml:space="preserve"> web service.</w:t>
      </w: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6C6E0F">
        <w:rPr>
          <w:rFonts w:ascii="Times New Roman" w:hAnsi="Times New Roman"/>
          <w:b/>
        </w:rPr>
        <w:t>Web Service Provider (WSP)</w:t>
      </w:r>
      <w:r w:rsidRPr="006C6E0F">
        <w:rPr>
          <w:rFonts w:ascii="Times New Roman" w:hAnsi="Times New Roman"/>
        </w:rPr>
        <w:cr/>
        <w:t xml:space="preserve">- </w:t>
      </w:r>
      <w:r w:rsidR="006C6E0F">
        <w:rPr>
          <w:rFonts w:ascii="Times New Roman" w:hAnsi="Times New Roman"/>
        </w:rPr>
        <w:t>A</w:t>
      </w:r>
      <w:r w:rsidR="006C6E0F" w:rsidRPr="006C6E0F">
        <w:rPr>
          <w:rFonts w:ascii="Times New Roman" w:hAnsi="Times New Roman"/>
        </w:rPr>
        <w:t xml:space="preserve"> simple </w:t>
      </w:r>
      <w:r w:rsidRPr="006C6E0F">
        <w:rPr>
          <w:rFonts w:ascii="Times New Roman" w:hAnsi="Times New Roman"/>
        </w:rPr>
        <w:t>“echo service”</w:t>
      </w:r>
      <w:r w:rsidR="006C6E0F">
        <w:rPr>
          <w:rFonts w:ascii="Times New Roman" w:hAnsi="Times New Roman"/>
        </w:rPr>
        <w:t>, requir</w:t>
      </w:r>
      <w:r w:rsidR="006C6E0F" w:rsidRPr="006C6E0F">
        <w:rPr>
          <w:rFonts w:ascii="Times New Roman" w:hAnsi="Times New Roman"/>
        </w:rPr>
        <w:t>ing</w:t>
      </w:r>
      <w:r w:rsidRPr="006C6E0F">
        <w:rPr>
          <w:rFonts w:ascii="Times New Roman" w:hAnsi="Times New Roman"/>
        </w:rPr>
        <w:t xml:space="preserve"> </w:t>
      </w:r>
      <w:r w:rsidR="006C6E0F" w:rsidRPr="006C6E0F">
        <w:rPr>
          <w:rFonts w:ascii="Times New Roman" w:hAnsi="Times New Roman"/>
        </w:rPr>
        <w:t>a valid SAML token from the</w:t>
      </w:r>
      <w:r w:rsidR="006C6E0F">
        <w:rPr>
          <w:rFonts w:ascii="Times New Roman" w:hAnsi="Times New Roman"/>
        </w:rPr>
        <w:t xml:space="preserve"> STS</w:t>
      </w:r>
      <w:r w:rsidRPr="006C6E0F">
        <w:rPr>
          <w:rFonts w:ascii="Times New Roman" w:hAnsi="Times New Roman"/>
        </w:rPr>
        <w:t>.</w:t>
      </w:r>
    </w:p>
    <w:p w:rsidR="00EA24F0" w:rsidRPr="006C6E0F" w:rsidRDefault="00EA24F0" w:rsidP="00EA24F0">
      <w:pPr>
        <w:pStyle w:val="Listeafsnit1"/>
        <w:numPr>
          <w:ilvl w:val="0"/>
          <w:numId w:val="21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</w:rPr>
      </w:pPr>
      <w:r w:rsidRPr="006C6E0F">
        <w:rPr>
          <w:rFonts w:ascii="Times New Roman" w:hAnsi="Times New Roman"/>
          <w:b/>
        </w:rPr>
        <w:t>Security Token Service (STS)</w:t>
      </w:r>
      <w:r w:rsidR="006C6E0F" w:rsidRPr="006C6E0F">
        <w:rPr>
          <w:rFonts w:ascii="Times New Roman" w:hAnsi="Times New Roman"/>
        </w:rPr>
        <w:cr/>
        <w:t xml:space="preserve">- </w:t>
      </w:r>
      <w:r w:rsidR="006C6E0F">
        <w:rPr>
          <w:rFonts w:ascii="Times New Roman" w:hAnsi="Times New Roman"/>
        </w:rPr>
        <w:t>An</w:t>
      </w:r>
      <w:r w:rsidRPr="006C6E0F">
        <w:rPr>
          <w:rFonts w:ascii="Times New Roman" w:hAnsi="Times New Roman"/>
        </w:rPr>
        <w:t xml:space="preserve"> OIOSAML Demo STS</w:t>
      </w:r>
      <w:r w:rsidR="006C6E0F" w:rsidRPr="006C6E0F">
        <w:rPr>
          <w:rFonts w:ascii="Times New Roman" w:hAnsi="Times New Roman"/>
        </w:rPr>
        <w:t>, following the WS-Trust 1.3 standard, able to issue service-specific tokens used in the sample.</w:t>
      </w:r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>These modules demonstrate the concepts of OIODIWS on the Java platform.</w:t>
      </w:r>
      <w:r>
        <w:rPr>
          <w:lang w:val="en-US"/>
        </w:rPr>
        <w:t xml:space="preserve"> It is important to add that, that the STS require a SAML assertion issued by a trusted </w:t>
      </w:r>
      <w:proofErr w:type="spellStart"/>
      <w:proofErr w:type="gramStart"/>
      <w:r>
        <w:rPr>
          <w:lang w:val="en-US"/>
        </w:rPr>
        <w:t>IdP</w:t>
      </w:r>
      <w:proofErr w:type="spellEnd"/>
      <w:proofErr w:type="gramEnd"/>
      <w:r>
        <w:rPr>
          <w:lang w:val="en-US"/>
        </w:rPr>
        <w:t xml:space="preserve">. Though the </w:t>
      </w:r>
      <w:proofErr w:type="spellStart"/>
      <w:proofErr w:type="gramStart"/>
      <w:r>
        <w:rPr>
          <w:lang w:val="en-US"/>
        </w:rPr>
        <w:t>IdP</w:t>
      </w:r>
      <w:proofErr w:type="spellEnd"/>
      <w:proofErr w:type="gramEnd"/>
      <w:r>
        <w:rPr>
          <w:lang w:val="en-US"/>
        </w:rPr>
        <w:t xml:space="preserve"> is not part of OIOIDWS as such, for </w:t>
      </w:r>
      <w:proofErr w:type="spellStart"/>
      <w:r>
        <w:rPr>
          <w:lang w:val="en-US"/>
        </w:rPr>
        <w:t>compleness</w:t>
      </w:r>
      <w:proofErr w:type="spellEnd"/>
      <w:r>
        <w:rPr>
          <w:lang w:val="en-US"/>
        </w:rPr>
        <w:t>, the</w:t>
      </w:r>
      <w:r w:rsidRPr="00E914A4">
        <w:rPr>
          <w:lang w:val="en-US"/>
        </w:rPr>
        <w:t xml:space="preserve"> </w:t>
      </w:r>
      <w:r>
        <w:rPr>
          <w:lang w:val="en-US"/>
        </w:rPr>
        <w:t xml:space="preserve">OIOIDWS.java package contains instructions on configuring an </w:t>
      </w:r>
      <w:proofErr w:type="spellStart"/>
      <w:r>
        <w:rPr>
          <w:lang w:val="en-US"/>
        </w:rPr>
        <w:t>IdP</w:t>
      </w:r>
      <w:proofErr w:type="spellEnd"/>
      <w:r>
        <w:rPr>
          <w:lang w:val="en-US"/>
        </w:rPr>
        <w:t>.</w:t>
      </w:r>
    </w:p>
    <w:p w:rsidR="00EA24F0" w:rsidRDefault="00E914A4" w:rsidP="00EA24F0">
      <w:pPr>
        <w:pStyle w:val="Overskrift3"/>
        <w:rPr>
          <w:color w:val="000000"/>
          <w:lang w:val="en-US"/>
        </w:rPr>
      </w:pPr>
      <w:bookmarkStart w:id="3" w:name="_TOC3608"/>
      <w:bookmarkEnd w:id="3"/>
      <w:r>
        <w:rPr>
          <w:lang w:val="en-US"/>
        </w:rPr>
        <w:t>Overview and scenarios</w:t>
      </w:r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This section outlines and explains the interactions between the modules, and how </w:t>
      </w:r>
      <w:proofErr w:type="gramStart"/>
      <w:r w:rsidRPr="00E914A4">
        <w:rPr>
          <w:lang w:val="en-US"/>
        </w:rPr>
        <w:t>trust are</w:t>
      </w:r>
      <w:proofErr w:type="gramEnd"/>
      <w:r w:rsidRPr="00E914A4">
        <w:rPr>
          <w:lang w:val="en-US"/>
        </w:rPr>
        <w:t xml:space="preserve"> established between them. </w:t>
      </w:r>
    </w:p>
    <w:p w:rsidR="00EA24F0" w:rsidRDefault="00EA24F0" w:rsidP="00EA24F0">
      <w:pPr>
        <w:pStyle w:val="Overskrift4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flowchart below is based on certain elements in </w:t>
      </w:r>
      <w:proofErr w:type="gramStart"/>
      <w:r w:rsidRPr="00E914A4">
        <w:rPr>
          <w:lang w:val="en-US"/>
        </w:rPr>
        <w:t>the ”</w:t>
      </w:r>
      <w:proofErr w:type="spellStart"/>
      <w:proofErr w:type="gramEnd"/>
      <w:r w:rsidRPr="00E914A4">
        <w:rPr>
          <w:lang w:val="en-US"/>
        </w:rPr>
        <w:t>fællesoffentlige</w:t>
      </w:r>
      <w:proofErr w:type="spellEnd"/>
      <w:r w:rsidRPr="00E914A4">
        <w:rPr>
          <w:lang w:val="en-US"/>
        </w:rPr>
        <w:t xml:space="preserve"> </w:t>
      </w:r>
      <w:proofErr w:type="spellStart"/>
      <w:r w:rsidRPr="00E914A4">
        <w:rPr>
          <w:lang w:val="en-US"/>
        </w:rPr>
        <w:t>brugerstyring</w:t>
      </w:r>
      <w:proofErr w:type="spellEnd"/>
      <w:r w:rsidRPr="00E914A4">
        <w:rPr>
          <w:lang w:val="en-US"/>
        </w:rPr>
        <w:t xml:space="preserve">”, where the scenario is bootstrapped in a </w:t>
      </w:r>
      <w:proofErr w:type="spellStart"/>
      <w:r w:rsidRPr="00E914A4">
        <w:rPr>
          <w:lang w:val="en-US"/>
        </w:rPr>
        <w:t>webapplication</w:t>
      </w:r>
      <w:proofErr w:type="spellEnd"/>
      <w:r w:rsidRPr="00E914A4">
        <w:rPr>
          <w:lang w:val="en-US"/>
        </w:rPr>
        <w:t xml:space="preserve"> associated with an </w:t>
      </w:r>
      <w:proofErr w:type="spellStart"/>
      <w:r w:rsidRPr="00E914A4">
        <w:rPr>
          <w:lang w:val="en-US"/>
        </w:rPr>
        <w:t>IdP</w:t>
      </w:r>
      <w:proofErr w:type="spellEnd"/>
      <w:r w:rsidRPr="00E914A4">
        <w:rPr>
          <w:lang w:val="en-US"/>
        </w:rPr>
        <w:t>.</w:t>
      </w:r>
      <w:r>
        <w:rPr>
          <w:lang w:val="en-US"/>
        </w:rPr>
        <w:t xml:space="preserve"> Here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Client (WSC) is both a WSC in the OIOIDWS context, and a Service Provider in the OIOSAML context.</w:t>
      </w:r>
    </w:p>
    <w:p w:rsidR="00EA24F0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 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jc w:val="center"/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3981450" cy="3181350"/>
            <wp:effectExtent l="0" t="0" r="0" b="0"/>
            <wp:docPr id="4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813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A4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user logs onto the WSC using the associated </w:t>
      </w:r>
      <w:proofErr w:type="spellStart"/>
      <w:proofErr w:type="gramStart"/>
      <w:r w:rsidRPr="00E914A4">
        <w:rPr>
          <w:lang w:val="en-US"/>
        </w:rPr>
        <w:t>IdP</w:t>
      </w:r>
      <w:proofErr w:type="spellEnd"/>
      <w:proofErr w:type="gramEnd"/>
      <w:r w:rsidRPr="00E914A4">
        <w:rPr>
          <w:lang w:val="en-US"/>
        </w:rPr>
        <w:t>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t xml:space="preserve">1: </w:t>
      </w:r>
      <w:r w:rsidR="00E914A4" w:rsidRPr="00E914A4">
        <w:rPr>
          <w:lang w:val="en-US"/>
        </w:rPr>
        <w:t>The user accesses the WSC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t>2</w:t>
      </w:r>
      <w:proofErr w:type="gramStart"/>
      <w:r w:rsidRPr="00E914A4">
        <w:rPr>
          <w:lang w:val="en-US"/>
        </w:rPr>
        <w:t>,3,4</w:t>
      </w:r>
      <w:proofErr w:type="gramEnd"/>
      <w:r w:rsidRPr="00E914A4">
        <w:rPr>
          <w:lang w:val="en-US"/>
        </w:rPr>
        <w:t xml:space="preserve">: </w:t>
      </w:r>
      <w:r w:rsidR="00E914A4" w:rsidRPr="00E914A4">
        <w:rPr>
          <w:lang w:val="en-US"/>
        </w:rPr>
        <w:t xml:space="preserve">The user is redirected to the </w:t>
      </w:r>
      <w:proofErr w:type="spellStart"/>
      <w:r w:rsidR="00E914A4" w:rsidRPr="00E914A4">
        <w:rPr>
          <w:lang w:val="en-US"/>
        </w:rPr>
        <w:t>IdP</w:t>
      </w:r>
      <w:proofErr w:type="spellEnd"/>
      <w:r w:rsidR="00E914A4" w:rsidRPr="00E914A4">
        <w:rPr>
          <w:lang w:val="en-US"/>
        </w:rPr>
        <w:t xml:space="preserve"> and performs a logon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  <w:r w:rsidRPr="00E914A4">
        <w:rPr>
          <w:lang w:val="en-US"/>
        </w:rPr>
        <w:lastRenderedPageBreak/>
        <w:t xml:space="preserve">5: </w:t>
      </w:r>
      <w:r w:rsidR="00E914A4" w:rsidRPr="00E914A4">
        <w:rPr>
          <w:lang w:val="en-US"/>
        </w:rPr>
        <w:t>The user is redirected back to the WSC</w:t>
      </w: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firstLine="284"/>
        <w:rPr>
          <w:lang w:val="en-US"/>
        </w:rPr>
      </w:pPr>
    </w:p>
    <w:p w:rsidR="00EA24F0" w:rsidRPr="00E914A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role of the </w:t>
      </w:r>
      <w:proofErr w:type="spellStart"/>
      <w:proofErr w:type="gramStart"/>
      <w:r w:rsidRPr="00E914A4">
        <w:rPr>
          <w:lang w:val="en-US"/>
        </w:rPr>
        <w:t>IdP</w:t>
      </w:r>
      <w:proofErr w:type="spellEnd"/>
      <w:proofErr w:type="gramEnd"/>
      <w:r w:rsidRPr="00E914A4">
        <w:rPr>
          <w:lang w:val="en-US"/>
        </w:rPr>
        <w:t xml:space="preserve"> is to handle logins (single-</w:t>
      </w:r>
      <w:proofErr w:type="spellStart"/>
      <w:r w:rsidRPr="00E914A4">
        <w:rPr>
          <w:lang w:val="en-US"/>
        </w:rPr>
        <w:t>signon</w:t>
      </w:r>
      <w:proofErr w:type="spellEnd"/>
      <w:r w:rsidRPr="00E914A4">
        <w:rPr>
          <w:lang w:val="en-US"/>
        </w:rPr>
        <w:t xml:space="preserve"> if more than one application is associated with the same </w:t>
      </w:r>
      <w:proofErr w:type="spellStart"/>
      <w:r w:rsidRPr="00E914A4">
        <w:rPr>
          <w:lang w:val="en-US"/>
        </w:rPr>
        <w:t>IdP</w:t>
      </w:r>
      <w:proofErr w:type="spellEnd"/>
      <w:r w:rsidRPr="00E914A4">
        <w:rPr>
          <w:lang w:val="en-US"/>
        </w:rPr>
        <w:t>)</w:t>
      </w:r>
      <w:r>
        <w:rPr>
          <w:lang w:val="en-US"/>
        </w:rPr>
        <w:t xml:space="preserve"> and to issue signed SAML-tokens, used in the final call (5) in the flow above.</w:t>
      </w:r>
    </w:p>
    <w:p w:rsid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914A4" w:rsidRPr="00E914A4" w:rsidRDefault="00E914A4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914A4">
        <w:rPr>
          <w:lang w:val="en-US"/>
        </w:rPr>
        <w:t xml:space="preserve">The SAML token ensures that WSC that the login was performed correctly, and that the user is who he/she claims he/she is. </w:t>
      </w:r>
      <w:r>
        <w:rPr>
          <w:lang w:val="en-US"/>
        </w:rPr>
        <w:t xml:space="preserve">In addition, the token contains a bootstrap-token, which is used in later authentication when calling external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 (the OIOIDWS part).</w:t>
      </w:r>
    </w:p>
    <w:p w:rsidR="00EA24F0" w:rsidRPr="00015B8C" w:rsidRDefault="009B65B6" w:rsidP="00EA24F0">
      <w:pPr>
        <w:pStyle w:val="Overskrift4"/>
        <w:rPr>
          <w:lang w:val="en-US"/>
        </w:rPr>
      </w:pPr>
      <w:bookmarkStart w:id="4" w:name="_TOC4844"/>
      <w:bookmarkStart w:id="5" w:name="Ref265849670"/>
      <w:bookmarkEnd w:id="4"/>
      <w:r w:rsidRPr="00015B8C">
        <w:rPr>
          <w:lang w:val="en-US"/>
        </w:rPr>
        <w:t xml:space="preserve">The </w:t>
      </w:r>
      <w:r w:rsidR="00EA24F0" w:rsidRPr="00015B8C">
        <w:rPr>
          <w:lang w:val="en-US"/>
        </w:rPr>
        <w:t>OIOIDWS</w:t>
      </w:r>
      <w:bookmarkEnd w:id="5"/>
      <w:r w:rsidRPr="00015B8C">
        <w:rPr>
          <w:lang w:val="en-US"/>
        </w:rPr>
        <w:t xml:space="preserve"> call</w:t>
      </w:r>
    </w:p>
    <w:p w:rsidR="009B65B6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To perform the </w:t>
      </w:r>
      <w:proofErr w:type="spellStart"/>
      <w:r w:rsidRPr="00015B8C">
        <w:rPr>
          <w:lang w:val="en-US"/>
        </w:rPr>
        <w:t>webservice</w:t>
      </w:r>
      <w:proofErr w:type="spellEnd"/>
      <w:r w:rsidRPr="00015B8C">
        <w:rPr>
          <w:lang w:val="en-US"/>
        </w:rPr>
        <w:t xml:space="preserve">-cal between the WSC and the </w:t>
      </w:r>
      <w:proofErr w:type="spellStart"/>
      <w:r w:rsidRPr="00015B8C">
        <w:rPr>
          <w:lang w:val="en-US"/>
        </w:rPr>
        <w:t>webservice</w:t>
      </w:r>
      <w:proofErr w:type="spellEnd"/>
      <w:r w:rsidRPr="00015B8C">
        <w:rPr>
          <w:lang w:val="en-US"/>
        </w:rPr>
        <w:t xml:space="preserve"> provider (WSP), the bootstrap token mentioned earlier, needs to be exchanged for a service-specific token. </w:t>
      </w:r>
      <w:r>
        <w:rPr>
          <w:lang w:val="en-US"/>
        </w:rPr>
        <w:t>For this purpose, the STS must be used. The complete scenario ends up as below:</w:t>
      </w: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drawing>
          <wp:inline distT="0" distB="0" distL="0" distR="0">
            <wp:extent cx="5391150" cy="356870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87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0: </w:t>
      </w:r>
      <w:r w:rsidR="00015B8C" w:rsidRPr="00015B8C">
        <w:rPr>
          <w:lang w:val="en-US"/>
        </w:rPr>
        <w:t>The user performs the login mentioned in the earlier flowchart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>1</w:t>
      </w:r>
      <w:proofErr w:type="gramStart"/>
      <w:r w:rsidRPr="00015B8C">
        <w:rPr>
          <w:lang w:val="en-US"/>
        </w:rPr>
        <w:t>,2</w:t>
      </w:r>
      <w:proofErr w:type="gramEnd"/>
      <w:r w:rsidRPr="00015B8C">
        <w:rPr>
          <w:lang w:val="en-US"/>
        </w:rPr>
        <w:t xml:space="preserve">: WSC </w:t>
      </w:r>
      <w:r w:rsidR="00015B8C" w:rsidRPr="00015B8C">
        <w:rPr>
          <w:lang w:val="en-US"/>
        </w:rPr>
        <w:t>exchanges the bootstrap-token for a service-specific token at the STS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>3</w:t>
      </w:r>
      <w:proofErr w:type="gramStart"/>
      <w:r w:rsidRPr="00015B8C">
        <w:rPr>
          <w:lang w:val="en-US"/>
        </w:rPr>
        <w:t>,4</w:t>
      </w:r>
      <w:proofErr w:type="gramEnd"/>
      <w:r w:rsidRPr="00015B8C">
        <w:rPr>
          <w:lang w:val="en-US"/>
        </w:rPr>
        <w:t xml:space="preserve">: </w:t>
      </w:r>
      <w:r w:rsidR="00015B8C" w:rsidRPr="00015B8C">
        <w:rPr>
          <w:lang w:val="en-US"/>
        </w:rPr>
        <w:t>The WSC uses the service-specific token to access the WSP</w:t>
      </w:r>
    </w:p>
    <w:p w:rsidR="00EA24F0" w:rsidRPr="00015B8C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The </w:t>
      </w:r>
      <w:proofErr w:type="spellStart"/>
      <w:r w:rsidRPr="00015B8C">
        <w:rPr>
          <w:lang w:val="en-US"/>
        </w:rPr>
        <w:t>servicespecific</w:t>
      </w:r>
      <w:proofErr w:type="spellEnd"/>
      <w:r w:rsidRPr="00015B8C">
        <w:rPr>
          <w:lang w:val="en-US"/>
        </w:rPr>
        <w:t xml:space="preserve"> token is a SAML token that</w:t>
      </w:r>
      <w:r>
        <w:rPr>
          <w:lang w:val="en-US"/>
        </w:rPr>
        <w:t xml:space="preserve"> contains, besides the identifier of the WSP, a </w:t>
      </w:r>
      <w:proofErr w:type="spellStart"/>
      <w:r>
        <w:rPr>
          <w:lang w:val="en-US"/>
        </w:rPr>
        <w:t>timelimit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 xml:space="preserve">, ensuring that the service can be accessed only once, and only in a given </w:t>
      </w:r>
      <w:proofErr w:type="spellStart"/>
      <w:r>
        <w:rPr>
          <w:lang w:val="en-US"/>
        </w:rPr>
        <w:t>timeperiod</w:t>
      </w:r>
      <w:proofErr w:type="spellEnd"/>
      <w:r>
        <w:rPr>
          <w:lang w:val="en-US"/>
        </w:rPr>
        <w:t>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015B8C" w:rsidRPr="00015B8C" w:rsidRDefault="00015B8C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015B8C">
        <w:rPr>
          <w:lang w:val="en-US"/>
        </w:rPr>
        <w:t xml:space="preserve">In the Java package, </w:t>
      </w:r>
      <w:proofErr w:type="spellStart"/>
      <w:r w:rsidRPr="00015B8C">
        <w:rPr>
          <w:lang w:val="en-US"/>
        </w:rPr>
        <w:t>SimpleSAMLPhP</w:t>
      </w:r>
      <w:proofErr w:type="spellEnd"/>
      <w:r w:rsidRPr="00015B8C">
        <w:rPr>
          <w:lang w:val="en-US"/>
        </w:rPr>
        <w:t xml:space="preserve"> is used as the </w:t>
      </w:r>
      <w:proofErr w:type="spellStart"/>
      <w:proofErr w:type="gramStart"/>
      <w:r w:rsidRPr="00015B8C">
        <w:rPr>
          <w:lang w:val="en-US"/>
        </w:rPr>
        <w:t>IdP</w:t>
      </w:r>
      <w:proofErr w:type="spellEnd"/>
      <w:proofErr w:type="gramEnd"/>
      <w:r w:rsidRPr="00015B8C">
        <w:rPr>
          <w:lang w:val="en-US"/>
        </w:rPr>
        <w:t>, and in the .NET package, it is an ADFS that is used.</w:t>
      </w:r>
    </w:p>
    <w:p w:rsidR="00EA24F0" w:rsidRPr="00E53237" w:rsidRDefault="00EA24F0" w:rsidP="00EA24F0">
      <w:pPr>
        <w:pStyle w:val="Overskrift4"/>
        <w:rPr>
          <w:lang w:val="en-US"/>
        </w:rPr>
      </w:pPr>
      <w:bookmarkStart w:id="6" w:name="_TOC5704"/>
      <w:bookmarkEnd w:id="6"/>
      <w:r w:rsidRPr="00E53237">
        <w:rPr>
          <w:lang w:val="en-US"/>
        </w:rPr>
        <w:t>Request to interact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53237" w:rsidRPr="00E53237" w:rsidRDefault="00E53237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53237">
        <w:rPr>
          <w:lang w:val="en-US"/>
        </w:rPr>
        <w:lastRenderedPageBreak/>
        <w:t xml:space="preserve">The example outlined above is the simplest way to </w:t>
      </w:r>
      <w:r>
        <w:rPr>
          <w:lang w:val="en-US"/>
        </w:rPr>
        <w:t>perform the operation. Another variant is called “Request to Interact (R2I)”, which involves the end-user in an additional check. The flow in R2I looks like this: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803900" cy="35242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5242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E53237" w:rsidRDefault="00E53237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E53237">
        <w:rPr>
          <w:lang w:val="en-US"/>
        </w:rPr>
        <w:t>The above scenario is also implemented in the reference package.</w:t>
      </w:r>
    </w:p>
    <w:p w:rsidR="00EA24F0" w:rsidRPr="00E5323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7A6493" w:rsidRDefault="00EA24F0" w:rsidP="00EA24F0">
      <w:pPr>
        <w:pStyle w:val="Overskrift4"/>
        <w:rPr>
          <w:color w:val="000000"/>
        </w:rPr>
      </w:pPr>
      <w:r w:rsidRPr="007A6493">
        <w:t>Trust</w:t>
      </w:r>
    </w:p>
    <w:p w:rsidR="00EA24F0" w:rsidRPr="007A6493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</w:rPr>
      </w:pPr>
    </w:p>
    <w:p w:rsidR="00EA24F0" w:rsidRPr="00361EE4" w:rsidRDefault="00ED7C5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361EE4">
        <w:rPr>
          <w:lang w:val="en-US"/>
        </w:rPr>
        <w:t>Trust between the following parties is</w:t>
      </w:r>
      <w:r w:rsidR="00361EE4" w:rsidRPr="00361EE4">
        <w:rPr>
          <w:lang w:val="en-US"/>
        </w:rPr>
        <w:t xml:space="preserve"> required for the above to work.</w:t>
      </w:r>
    </w:p>
    <w:p w:rsidR="00EA24F0" w:rsidRPr="00361EE4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361EE4" w:rsidRPr="00361EE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  <w:lang w:val="da-DK"/>
        </w:rPr>
      </w:pPr>
      <w:r w:rsidRPr="00361EE4">
        <w:t>WSC and</w:t>
      </w:r>
      <w:r w:rsidR="00EA24F0" w:rsidRPr="00361EE4">
        <w:t xml:space="preserve"> </w:t>
      </w:r>
      <w:proofErr w:type="spellStart"/>
      <w:proofErr w:type="gramStart"/>
      <w:r w:rsidR="00EA24F0" w:rsidRPr="00361EE4">
        <w:t>IdP</w:t>
      </w:r>
      <w:proofErr w:type="spellEnd"/>
      <w:proofErr w:type="gramEnd"/>
      <w:r w:rsidR="00EA24F0" w:rsidRPr="00361EE4">
        <w:t xml:space="preserve">: </w:t>
      </w:r>
      <w:r w:rsidRPr="00361EE4">
        <w:t xml:space="preserve">The WSC needs to trust the SAML tokens issued by the </w:t>
      </w:r>
      <w:proofErr w:type="spellStart"/>
      <w:r w:rsidRPr="00361EE4">
        <w:t>IdP</w:t>
      </w:r>
      <w:proofErr w:type="spellEnd"/>
      <w:r w:rsidRPr="00361EE4">
        <w:t>.</w:t>
      </w:r>
    </w:p>
    <w:p w:rsidR="00361EE4" w:rsidRPr="00361EE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  <w:rPr>
          <w:rFonts w:ascii="Times New Roman" w:hAnsi="Times New Roman"/>
          <w:lang w:val="da-DK"/>
        </w:rPr>
      </w:pPr>
      <w:r w:rsidRPr="00361EE4">
        <w:t>WSP and</w:t>
      </w:r>
      <w:r w:rsidR="00EA24F0" w:rsidRPr="00361EE4">
        <w:t xml:space="preserve"> STS: </w:t>
      </w:r>
      <w:r w:rsidRPr="00361EE4">
        <w:t>The WSP needs to trust the tokens issued by the STS.</w:t>
      </w:r>
    </w:p>
    <w:p w:rsidR="00EA24F0" w:rsidRPr="00361EE4" w:rsidRDefault="00361EE4" w:rsidP="00EA24F0">
      <w:pPr>
        <w:pStyle w:val="Listeafsnit1"/>
        <w:numPr>
          <w:ilvl w:val="0"/>
          <w:numId w:val="23"/>
        </w:numPr>
        <w:tabs>
          <w:tab w:val="left" w:pos="284"/>
          <w:tab w:val="num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720" w:hanging="360"/>
      </w:pPr>
      <w:r w:rsidRPr="00361EE4">
        <w:t>STS and</w:t>
      </w:r>
      <w:r w:rsidR="00EA24F0" w:rsidRPr="00361EE4">
        <w:t xml:space="preserve"> </w:t>
      </w:r>
      <w:proofErr w:type="spellStart"/>
      <w:proofErr w:type="gramStart"/>
      <w:r w:rsidR="00EA24F0" w:rsidRPr="00361EE4">
        <w:t>IdP</w:t>
      </w:r>
      <w:proofErr w:type="spellEnd"/>
      <w:proofErr w:type="gramEnd"/>
      <w:r w:rsidR="00EA24F0" w:rsidRPr="00361EE4">
        <w:t xml:space="preserve">: </w:t>
      </w:r>
      <w:r w:rsidRPr="00361EE4">
        <w:t xml:space="preserve">The STS needs to trust the bootstrap token issued by the </w:t>
      </w:r>
      <w:proofErr w:type="spellStart"/>
      <w:r w:rsidRPr="00361EE4">
        <w:t>IdP</w:t>
      </w:r>
      <w:proofErr w:type="spellEnd"/>
      <w:r w:rsidRPr="00361EE4">
        <w:t xml:space="preserve">. </w:t>
      </w:r>
    </w:p>
    <w:p w:rsidR="00EA24F0" w:rsidRPr="0046629F" w:rsidRDefault="00ED7C5F" w:rsidP="00EA24F0">
      <w:pPr>
        <w:pStyle w:val="Overskrift4"/>
        <w:rPr>
          <w:lang w:val="en-US"/>
        </w:rPr>
      </w:pPr>
      <w:bookmarkStart w:id="7" w:name="_TOC6419"/>
      <w:bookmarkEnd w:id="7"/>
      <w:r w:rsidRPr="0046629F">
        <w:rPr>
          <w:lang w:val="en-US"/>
        </w:rPr>
        <w:t>Scenarios</w:t>
      </w:r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>The WSC in the reference implementation is, as mentioned</w:t>
      </w:r>
      <w:r>
        <w:rPr>
          <w:lang w:val="en-US"/>
        </w:rPr>
        <w:t>, a web application. When accessing the WSC in a browser, the following screen is shown: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lastRenderedPageBreak/>
        <w:drawing>
          <wp:inline distT="0" distB="0" distL="0" distR="0">
            <wp:extent cx="6108700" cy="3276600"/>
            <wp:effectExtent l="19050" t="0" r="6350" b="0"/>
            <wp:docPr id="3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766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The </w:t>
      </w:r>
      <w:proofErr w:type="gramStart"/>
      <w:r>
        <w:rPr>
          <w:lang w:val="en-US"/>
        </w:rPr>
        <w:t>l</w:t>
      </w:r>
      <w:r w:rsidR="00EA24F0" w:rsidRPr="0046629F">
        <w:rPr>
          <w:lang w:val="en-US"/>
        </w:rPr>
        <w:t>ink ”</w:t>
      </w:r>
      <w:proofErr w:type="gramEnd"/>
      <w:r w:rsidR="00EA24F0" w:rsidRPr="0046629F">
        <w:rPr>
          <w:lang w:val="en-US"/>
        </w:rPr>
        <w:t xml:space="preserve">Page requiring login” </w:t>
      </w:r>
      <w:r w:rsidRPr="0046629F">
        <w:rPr>
          <w:lang w:val="en-US"/>
        </w:rPr>
        <w:t>will redirect to the</w:t>
      </w:r>
      <w:r w:rsidR="00EA24F0" w:rsidRPr="0046629F">
        <w:rPr>
          <w:lang w:val="en-US"/>
        </w:rPr>
        <w:t xml:space="preserve"> </w:t>
      </w:r>
      <w:proofErr w:type="spellStart"/>
      <w:r w:rsidR="00EA24F0" w:rsidRPr="0046629F">
        <w:rPr>
          <w:lang w:val="en-US"/>
        </w:rPr>
        <w:t>IdP</w:t>
      </w:r>
      <w:proofErr w:type="spellEnd"/>
      <w:r w:rsidR="00EA24F0" w:rsidRPr="0046629F">
        <w:rPr>
          <w:lang w:val="en-US"/>
        </w:rPr>
        <w:t xml:space="preserve">, </w:t>
      </w:r>
      <w:r w:rsidRPr="0046629F">
        <w:rPr>
          <w:lang w:val="en-US"/>
        </w:rPr>
        <w:t xml:space="preserve">and after a </w:t>
      </w:r>
      <w:proofErr w:type="spellStart"/>
      <w:r w:rsidRPr="0046629F">
        <w:rPr>
          <w:lang w:val="en-US"/>
        </w:rPr>
        <w:t>successull</w:t>
      </w:r>
      <w:proofErr w:type="spellEnd"/>
      <w:r w:rsidRPr="0046629F">
        <w:rPr>
          <w:lang w:val="en-US"/>
        </w:rPr>
        <w:t xml:space="preserve"> login, the </w:t>
      </w:r>
      <w:proofErr w:type="spellStart"/>
      <w:r w:rsidRPr="0046629F">
        <w:rPr>
          <w:lang w:val="en-US"/>
        </w:rPr>
        <w:t>IdP</w:t>
      </w:r>
      <w:proofErr w:type="spellEnd"/>
      <w:r w:rsidRPr="0046629F">
        <w:rPr>
          <w:lang w:val="en-US"/>
        </w:rPr>
        <w:t>-issued SAML token is presented in the browser</w:t>
      </w:r>
      <w:r>
        <w:rPr>
          <w:lang w:val="en-US"/>
        </w:rPr>
        <w:t>.</w:t>
      </w:r>
    </w:p>
    <w:p w:rsid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>Below the presentation</w:t>
      </w:r>
      <w:r>
        <w:rPr>
          <w:lang w:val="en-US"/>
        </w:rPr>
        <w:t xml:space="preserve"> of the SAML token, the </w:t>
      </w:r>
      <w:proofErr w:type="gramStart"/>
      <w:r>
        <w:rPr>
          <w:lang w:val="en-US"/>
        </w:rPr>
        <w:t>link ”</w:t>
      </w:r>
      <w:proofErr w:type="gramEnd"/>
      <w:r>
        <w:rPr>
          <w:lang w:val="en-US"/>
        </w:rPr>
        <w:t>Trigger token request” is shown, which will exchange the token for a service-specific token at the STS</w:t>
      </w:r>
      <w:r w:rsidR="00EA24F0" w:rsidRPr="0046629F">
        <w:rPr>
          <w:lang w:val="en-US"/>
        </w:rPr>
        <w:t>:</w:t>
      </w:r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drawing>
          <wp:inline distT="0" distB="0" distL="0" distR="0">
            <wp:extent cx="6108700" cy="2222500"/>
            <wp:effectExtent l="19050" t="0" r="635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225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46629F" w:rsidRDefault="0046629F" w:rsidP="0046629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Below this, the </w:t>
      </w:r>
      <w:proofErr w:type="gramStart"/>
      <w:r w:rsidRPr="0046629F">
        <w:rPr>
          <w:lang w:val="en-US"/>
        </w:rPr>
        <w:t>link</w:t>
      </w:r>
      <w:r w:rsidR="00EA24F0" w:rsidRPr="0046629F">
        <w:rPr>
          <w:lang w:val="en-US"/>
        </w:rPr>
        <w:t xml:space="preserve"> ”</w:t>
      </w:r>
      <w:proofErr w:type="gramEnd"/>
      <w:r w:rsidR="00EA24F0" w:rsidRPr="0046629F">
        <w:rPr>
          <w:lang w:val="en-US"/>
        </w:rPr>
        <w:t>Perform token WS request”</w:t>
      </w:r>
      <w:r w:rsidRPr="0046629F">
        <w:rPr>
          <w:lang w:val="en-US"/>
        </w:rPr>
        <w:t xml:space="preserve"> is shown, which will perform the web-service request (the OIOIDWS part), and the result will be shown in the browser</w:t>
      </w:r>
      <w:r w:rsidR="00EA24F0" w:rsidRPr="0046629F">
        <w:rPr>
          <w:lang w:val="en-US"/>
        </w:rPr>
        <w:t>: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  <w:r>
        <w:rPr>
          <w:noProof/>
          <w:lang w:eastAsia="da-DK"/>
        </w:rPr>
        <w:lastRenderedPageBreak/>
        <w:drawing>
          <wp:inline distT="0" distB="0" distL="0" distR="0">
            <wp:extent cx="6108700" cy="2260600"/>
            <wp:effectExtent l="19050" t="0" r="635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606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46629F">
        <w:rPr>
          <w:lang w:val="en-US"/>
        </w:rPr>
        <w:t xml:space="preserve">The </w:t>
      </w:r>
      <w:proofErr w:type="spellStart"/>
      <w:proofErr w:type="gramStart"/>
      <w:r w:rsidRPr="0046629F">
        <w:rPr>
          <w:lang w:val="en-US"/>
        </w:rPr>
        <w:t>linke</w:t>
      </w:r>
      <w:proofErr w:type="spellEnd"/>
      <w:r w:rsidR="00EA24F0" w:rsidRPr="0046629F">
        <w:rPr>
          <w:lang w:val="en-US"/>
        </w:rPr>
        <w:t xml:space="preserve"> ”</w:t>
      </w:r>
      <w:proofErr w:type="gramEnd"/>
      <w:r w:rsidR="00EA24F0" w:rsidRPr="0046629F">
        <w:rPr>
          <w:lang w:val="en-US"/>
        </w:rPr>
        <w:t xml:space="preserve">Trigger request to interact” </w:t>
      </w:r>
      <w:r w:rsidRPr="0046629F">
        <w:rPr>
          <w:lang w:val="en-US"/>
        </w:rPr>
        <w:t>will perform a R2I-call</w:t>
      </w:r>
      <w:r>
        <w:rPr>
          <w:lang w:val="en-US"/>
        </w:rPr>
        <w:t xml:space="preserve"> from the WSC to the</w:t>
      </w:r>
      <w:r w:rsidR="00EA24F0" w:rsidRPr="0046629F">
        <w:rPr>
          <w:lang w:val="en-US"/>
        </w:rPr>
        <w:t xml:space="preserve"> WSP. </w:t>
      </w:r>
      <w:r w:rsidRPr="0046629F">
        <w:rPr>
          <w:lang w:val="en-US"/>
        </w:rPr>
        <w:t>The WSP</w:t>
      </w:r>
      <w:r w:rsidR="00EA24F0" w:rsidRPr="0046629F">
        <w:rPr>
          <w:lang w:val="en-US"/>
        </w:rPr>
        <w:t xml:space="preserve"> </w:t>
      </w:r>
      <w:r w:rsidRPr="0046629F">
        <w:rPr>
          <w:lang w:val="en-US"/>
        </w:rPr>
        <w:t xml:space="preserve">will redirect the browser to a page, where the user can enter </w:t>
      </w:r>
      <w:proofErr w:type="gramStart"/>
      <w:r w:rsidRPr="0046629F">
        <w:rPr>
          <w:lang w:val="en-US"/>
        </w:rPr>
        <w:t>a ”</w:t>
      </w:r>
      <w:proofErr w:type="gramEnd"/>
      <w:r w:rsidRPr="0046629F">
        <w:rPr>
          <w:lang w:val="en-US"/>
        </w:rPr>
        <w:t xml:space="preserve">secret”. </w:t>
      </w:r>
      <w:r>
        <w:rPr>
          <w:lang w:val="en-US"/>
        </w:rPr>
        <w:t xml:space="preserve">When this is completed,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request is finished, and the entered secret is carried back to the WSC.</w:t>
      </w:r>
      <w:r w:rsidRPr="0046629F">
        <w:rPr>
          <w:lang w:val="en-US"/>
        </w:rPr>
        <w:t xml:space="preserve"> </w:t>
      </w:r>
    </w:p>
    <w:p w:rsidR="00EA24F0" w:rsidRPr="0046629F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suppressAutoHyphens w:val="0"/>
        <w:rPr>
          <w:lang w:val="en-US"/>
        </w:rPr>
      </w:pPr>
      <w:r w:rsidRPr="0046629F">
        <w:rPr>
          <w:lang w:val="en-US"/>
        </w:rPr>
        <w:br w:type="page"/>
      </w:r>
    </w:p>
    <w:p w:rsidR="00EA24F0" w:rsidRPr="0046629F" w:rsidRDefault="0046629F" w:rsidP="00EA24F0">
      <w:pPr>
        <w:pStyle w:val="Overskrift2"/>
        <w:rPr>
          <w:color w:val="000000"/>
          <w:lang w:val="en-US"/>
        </w:rPr>
      </w:pPr>
      <w:bookmarkStart w:id="8" w:name="_TOC7378"/>
      <w:bookmarkEnd w:id="8"/>
      <w:r w:rsidRPr="0046629F">
        <w:rPr>
          <w:lang w:val="en-US"/>
        </w:rPr>
        <w:lastRenderedPageBreak/>
        <w:t>The content of the .NET package</w:t>
      </w:r>
    </w:p>
    <w:p w:rsidR="00EA24F0" w:rsidRDefault="0046629F" w:rsidP="00EA24F0">
      <w:pPr>
        <w:pStyle w:val="Overskrift3"/>
      </w:pPr>
      <w:bookmarkStart w:id="9" w:name="_TOC7399"/>
      <w:bookmarkEnd w:id="9"/>
      <w:proofErr w:type="spellStart"/>
      <w:r>
        <w:t>Sub-components</w:t>
      </w:r>
      <w:proofErr w:type="spellEnd"/>
    </w:p>
    <w:p w:rsidR="0046629F" w:rsidRPr="0046629F" w:rsidRDefault="0046629F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lang w:val="en-US"/>
        </w:rPr>
      </w:pPr>
      <w:r w:rsidRPr="0046629F">
        <w:rPr>
          <w:rFonts w:eastAsia="ヒラギノ角ゴ Pro W3"/>
          <w:lang w:val="en-US"/>
        </w:rPr>
        <w:t xml:space="preserve">The demo application is a small WPF/WCF-based </w:t>
      </w:r>
      <w:proofErr w:type="gramStart"/>
      <w:r w:rsidRPr="0046629F">
        <w:rPr>
          <w:rFonts w:eastAsia="ヒラギノ角ゴ Pro W3"/>
          <w:lang w:val="en-US"/>
        </w:rPr>
        <w:t>client, that</w:t>
      </w:r>
      <w:proofErr w:type="gramEnd"/>
      <w:r w:rsidRPr="0046629F">
        <w:rPr>
          <w:rFonts w:eastAsia="ヒラギノ角ゴ Pro W3"/>
          <w:lang w:val="en-US"/>
        </w:rPr>
        <w:t xml:space="preserve"> fetches tokens for use wi</w:t>
      </w:r>
      <w:r>
        <w:rPr>
          <w:rFonts w:eastAsia="ヒラギノ角ゴ Pro W3"/>
          <w:lang w:val="en-US"/>
        </w:rPr>
        <w:t>th the echo-</w:t>
      </w:r>
      <w:proofErr w:type="spellStart"/>
      <w:r>
        <w:rPr>
          <w:rFonts w:eastAsia="ヒラギノ角ゴ Pro W3"/>
          <w:lang w:val="en-US"/>
        </w:rPr>
        <w:t>webservice</w:t>
      </w:r>
      <w:proofErr w:type="spellEnd"/>
      <w:r w:rsidRPr="0046629F">
        <w:rPr>
          <w:rFonts w:eastAsia="ヒラギノ角ゴ Pro W3"/>
          <w:lang w:val="en-US"/>
        </w:rPr>
        <w:t xml:space="preserve">. </w:t>
      </w:r>
      <w:r>
        <w:rPr>
          <w:rFonts w:eastAsia="ヒラギノ角ゴ Pro W3"/>
          <w:lang w:val="en-US"/>
        </w:rPr>
        <w:t>The project is split into a series of Visual Studio 2008 projects: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554D70" w:rsidRDefault="00EA24F0" w:rsidP="00EA24F0">
      <w:pPr>
        <w:pStyle w:val="Overskrift4"/>
        <w:rPr>
          <w:rFonts w:ascii="Times New Roman" w:hAnsi="Times New Roman"/>
          <w:b w:val="0"/>
        </w:rPr>
      </w:pPr>
      <w:r w:rsidRPr="0046629F">
        <w:t>Bindings</w:t>
      </w:r>
      <w:r w:rsidRPr="0046629F">
        <w:cr/>
      </w:r>
      <w:proofErr w:type="spellStart"/>
      <w:r w:rsidR="0046629F" w:rsidRPr="0046629F">
        <w:rPr>
          <w:rFonts w:ascii="Times New Roman" w:hAnsi="Times New Roman"/>
          <w:b w:val="0"/>
        </w:rPr>
        <w:t>Uses</w:t>
      </w:r>
      <w:proofErr w:type="spellEnd"/>
      <w:r w:rsidR="0046629F" w:rsidRPr="0046629F">
        <w:rPr>
          <w:rFonts w:ascii="Times New Roman" w:hAnsi="Times New Roman"/>
          <w:b w:val="0"/>
        </w:rPr>
        <w:t xml:space="preserve"> WIF (</w:t>
      </w:r>
      <w:r w:rsidRPr="00554D70">
        <w:rPr>
          <w:rFonts w:ascii="Times New Roman" w:hAnsi="Times New Roman"/>
          <w:b w:val="0"/>
        </w:rPr>
        <w:t xml:space="preserve">Windows </w:t>
      </w:r>
      <w:proofErr w:type="spellStart"/>
      <w:r w:rsidRPr="00554D70">
        <w:rPr>
          <w:rFonts w:ascii="Times New Roman" w:hAnsi="Times New Roman"/>
          <w:b w:val="0"/>
        </w:rPr>
        <w:t>Identity</w:t>
      </w:r>
      <w:proofErr w:type="spellEnd"/>
      <w:r w:rsidRPr="00554D70">
        <w:rPr>
          <w:rFonts w:ascii="Times New Roman" w:hAnsi="Times New Roman"/>
          <w:b w:val="0"/>
        </w:rPr>
        <w:t xml:space="preserve"> </w:t>
      </w:r>
      <w:proofErr w:type="spellStart"/>
      <w:r w:rsidRPr="00554D70">
        <w:rPr>
          <w:rFonts w:ascii="Times New Roman" w:hAnsi="Times New Roman"/>
          <w:b w:val="0"/>
        </w:rPr>
        <w:t>Foundation</w:t>
      </w:r>
      <w:proofErr w:type="spellEnd"/>
      <w:r w:rsidRPr="00554D70">
        <w:rPr>
          <w:rFonts w:ascii="Times New Roman" w:hAnsi="Times New Roman"/>
          <w:b w:val="0"/>
        </w:rPr>
        <w:t>)</w:t>
      </w:r>
      <w:r w:rsidR="0046629F">
        <w:rPr>
          <w:rFonts w:ascii="Times New Roman" w:hAnsi="Times New Roman"/>
          <w:b w:val="0"/>
        </w:rPr>
        <w:t xml:space="preserve"> to </w:t>
      </w:r>
      <w:proofErr w:type="spellStart"/>
      <w:r w:rsidR="0046629F">
        <w:rPr>
          <w:rFonts w:ascii="Times New Roman" w:hAnsi="Times New Roman"/>
          <w:b w:val="0"/>
        </w:rPr>
        <w:t>implement</w:t>
      </w:r>
      <w:proofErr w:type="spellEnd"/>
      <w:r w:rsidR="0046629F">
        <w:rPr>
          <w:rFonts w:ascii="Times New Roman" w:hAnsi="Times New Roman"/>
          <w:b w:val="0"/>
        </w:rPr>
        <w:t xml:space="preserve"> a series of </w:t>
      </w:r>
      <w:proofErr w:type="spellStart"/>
      <w:r w:rsidR="0046629F">
        <w:rPr>
          <w:rFonts w:ascii="Times New Roman" w:hAnsi="Times New Roman"/>
          <w:b w:val="0"/>
        </w:rPr>
        <w:t>helper-classes</w:t>
      </w:r>
      <w:proofErr w:type="spellEnd"/>
      <w:r w:rsidR="0046629F">
        <w:rPr>
          <w:rFonts w:ascii="Times New Roman" w:hAnsi="Times New Roman"/>
          <w:b w:val="0"/>
        </w:rPr>
        <w:t xml:space="preserve">, </w:t>
      </w:r>
      <w:proofErr w:type="spellStart"/>
      <w:r w:rsidR="0046629F">
        <w:rPr>
          <w:rFonts w:ascii="Times New Roman" w:hAnsi="Times New Roman"/>
          <w:b w:val="0"/>
        </w:rPr>
        <w:t>used</w:t>
      </w:r>
      <w:proofErr w:type="spellEnd"/>
      <w:r w:rsidR="0046629F">
        <w:rPr>
          <w:rFonts w:ascii="Times New Roman" w:hAnsi="Times New Roman"/>
          <w:b w:val="0"/>
        </w:rPr>
        <w:t xml:space="preserve"> for </w:t>
      </w:r>
      <w:proofErr w:type="spellStart"/>
      <w:r w:rsidR="0046629F">
        <w:rPr>
          <w:rFonts w:ascii="Times New Roman" w:hAnsi="Times New Roman"/>
          <w:b w:val="0"/>
        </w:rPr>
        <w:t>creating</w:t>
      </w:r>
      <w:proofErr w:type="spellEnd"/>
      <w:r w:rsidR="0046629F">
        <w:rPr>
          <w:rFonts w:ascii="Times New Roman" w:hAnsi="Times New Roman"/>
          <w:b w:val="0"/>
        </w:rPr>
        <w:t xml:space="preserve"> WCF bindings to </w:t>
      </w:r>
      <w:proofErr w:type="spellStart"/>
      <w:r w:rsidR="0046629F">
        <w:rPr>
          <w:rFonts w:ascii="Times New Roman" w:hAnsi="Times New Roman"/>
          <w:b w:val="0"/>
        </w:rPr>
        <w:t>access</w:t>
      </w:r>
      <w:proofErr w:type="spellEnd"/>
      <w:r w:rsidR="0046629F">
        <w:rPr>
          <w:rFonts w:ascii="Times New Roman" w:hAnsi="Times New Roman"/>
          <w:b w:val="0"/>
        </w:rPr>
        <w:t xml:space="preserve"> the STS.</w:t>
      </w:r>
    </w:p>
    <w:p w:rsidR="00554D70" w:rsidRPr="00554D70" w:rsidRDefault="00554D70" w:rsidP="00554D70">
      <w:pPr>
        <w:rPr>
          <w:rFonts w:eastAsia="ヒラギノ角ゴ Pro W3"/>
        </w:rPr>
      </w:pPr>
    </w:p>
    <w:p w:rsidR="00EA24F0" w:rsidRPr="00554D70" w:rsidRDefault="00EA24F0" w:rsidP="00554D70">
      <w:pPr>
        <w:pStyle w:val="Overskrift4"/>
        <w:rPr>
          <w:rFonts w:ascii="Times New Roman" w:hAnsi="Times New Roman"/>
          <w:b w:val="0"/>
        </w:rPr>
      </w:pPr>
      <w:r w:rsidRPr="0046629F">
        <w:rPr>
          <w:lang w:val="en-US"/>
        </w:rPr>
        <w:t>Client</w:t>
      </w:r>
      <w:r w:rsidRPr="0046629F">
        <w:rPr>
          <w:lang w:val="en-US"/>
        </w:rPr>
        <w:cr/>
      </w:r>
      <w:proofErr w:type="spellStart"/>
      <w:r w:rsidR="0046629F" w:rsidRPr="0046629F">
        <w:rPr>
          <w:rFonts w:ascii="Times New Roman" w:hAnsi="Times New Roman"/>
          <w:b w:val="0"/>
          <w:lang w:val="en-US"/>
        </w:rPr>
        <w:t>U</w:t>
      </w:r>
      <w:r w:rsidRPr="0046629F">
        <w:rPr>
          <w:rFonts w:ascii="Times New Roman" w:hAnsi="Times New Roman"/>
          <w:b w:val="0"/>
          <w:lang w:val="en-US"/>
        </w:rPr>
        <w:t>nittests</w:t>
      </w:r>
      <w:proofErr w:type="spellEnd"/>
      <w:r w:rsidR="0046629F" w:rsidRPr="0046629F">
        <w:rPr>
          <w:rFonts w:ascii="Times New Roman" w:hAnsi="Times New Roman"/>
          <w:b w:val="0"/>
          <w:lang w:val="en-US"/>
        </w:rPr>
        <w:t xml:space="preserve"> that uses a self-issued bootstrap token to test calls to both a .NET and a Java based </w:t>
      </w:r>
      <w:proofErr w:type="spellStart"/>
      <w:r w:rsidR="0046629F" w:rsidRPr="0046629F">
        <w:rPr>
          <w:rFonts w:ascii="Times New Roman" w:hAnsi="Times New Roman"/>
          <w:b w:val="0"/>
          <w:lang w:val="en-US"/>
        </w:rPr>
        <w:t>webservice</w:t>
      </w:r>
      <w:proofErr w:type="spellEnd"/>
      <w:r w:rsidR="0046629F" w:rsidRPr="0046629F">
        <w:rPr>
          <w:rFonts w:ascii="Times New Roman" w:hAnsi="Times New Roman"/>
          <w:b w:val="0"/>
          <w:lang w:val="en-US"/>
        </w:rPr>
        <w:t xml:space="preserve">, through a java STS. </w:t>
      </w:r>
      <w:proofErr w:type="spellStart"/>
      <w:r w:rsidR="0046629F">
        <w:rPr>
          <w:rFonts w:ascii="Times New Roman" w:hAnsi="Times New Roman"/>
          <w:b w:val="0"/>
        </w:rPr>
        <w:t>Both</w:t>
      </w:r>
      <w:proofErr w:type="spellEnd"/>
      <w:r w:rsidR="0046629F">
        <w:rPr>
          <w:rFonts w:ascii="Times New Roman" w:hAnsi="Times New Roman"/>
          <w:b w:val="0"/>
        </w:rPr>
        <w:t xml:space="preserve"> SSL and </w:t>
      </w:r>
      <w:proofErr w:type="spellStart"/>
      <w:r w:rsidR="0046629F">
        <w:rPr>
          <w:rFonts w:ascii="Times New Roman" w:hAnsi="Times New Roman"/>
          <w:b w:val="0"/>
        </w:rPr>
        <w:t>non-SSL</w:t>
      </w:r>
      <w:proofErr w:type="spellEnd"/>
      <w:r w:rsidR="0046629F">
        <w:rPr>
          <w:rFonts w:ascii="Times New Roman" w:hAnsi="Times New Roman"/>
          <w:b w:val="0"/>
        </w:rPr>
        <w:t xml:space="preserve"> </w:t>
      </w:r>
      <w:proofErr w:type="spellStart"/>
      <w:r w:rsidR="0046629F">
        <w:rPr>
          <w:rFonts w:ascii="Times New Roman" w:hAnsi="Times New Roman"/>
          <w:b w:val="0"/>
        </w:rPr>
        <w:t>calls</w:t>
      </w:r>
      <w:proofErr w:type="spellEnd"/>
      <w:r w:rsidR="0046629F">
        <w:rPr>
          <w:rFonts w:ascii="Times New Roman" w:hAnsi="Times New Roman"/>
          <w:b w:val="0"/>
        </w:rPr>
        <w:t xml:space="preserve"> </w:t>
      </w:r>
      <w:proofErr w:type="spellStart"/>
      <w:r w:rsidR="0046629F">
        <w:rPr>
          <w:rFonts w:ascii="Times New Roman" w:hAnsi="Times New Roman"/>
          <w:b w:val="0"/>
        </w:rPr>
        <w:t>are</w:t>
      </w:r>
      <w:proofErr w:type="spellEnd"/>
      <w:r w:rsidR="0046629F">
        <w:rPr>
          <w:rFonts w:ascii="Times New Roman" w:hAnsi="Times New Roman"/>
          <w:b w:val="0"/>
        </w:rPr>
        <w:t xml:space="preserve"> </w:t>
      </w:r>
      <w:proofErr w:type="gramStart"/>
      <w:r w:rsidR="0046629F">
        <w:rPr>
          <w:rFonts w:ascii="Times New Roman" w:hAnsi="Times New Roman"/>
          <w:b w:val="0"/>
        </w:rPr>
        <w:t>made</w:t>
      </w:r>
      <w:proofErr w:type="gramEnd"/>
      <w:r w:rsidR="0046629F">
        <w:rPr>
          <w:rFonts w:ascii="Times New Roman" w:hAnsi="Times New Roman"/>
          <w:b w:val="0"/>
        </w:rPr>
        <w:t>.</w:t>
      </w:r>
    </w:p>
    <w:p w:rsidR="00554D70" w:rsidRPr="00554D70" w:rsidRDefault="00554D70" w:rsidP="00554D70">
      <w:pPr>
        <w:rPr>
          <w:rFonts w:eastAsia="ヒラギノ角ゴ Pro W3"/>
        </w:rPr>
      </w:pPr>
    </w:p>
    <w:p w:rsidR="00EA24F0" w:rsidRPr="0046629F" w:rsidRDefault="00EA24F0" w:rsidP="00554D70">
      <w:pPr>
        <w:pStyle w:val="Overskrift4"/>
        <w:rPr>
          <w:rFonts w:ascii="Times New Roman" w:hAnsi="Times New Roman"/>
          <w:b w:val="0"/>
          <w:lang w:val="en-US"/>
        </w:rPr>
      </w:pPr>
      <w:proofErr w:type="spellStart"/>
      <w:r w:rsidRPr="00554D70">
        <w:rPr>
          <w:lang w:val="en-US"/>
        </w:rPr>
        <w:t>EchoService</w:t>
      </w:r>
      <w:proofErr w:type="spellEnd"/>
      <w:r w:rsidRPr="00554D70">
        <w:rPr>
          <w:lang w:val="en-US"/>
        </w:rPr>
        <w:cr/>
      </w:r>
      <w:r w:rsidRPr="00554D70">
        <w:rPr>
          <w:rFonts w:ascii="Times New Roman" w:hAnsi="Times New Roman"/>
          <w:b w:val="0"/>
          <w:lang w:val="en-US"/>
        </w:rPr>
        <w:t xml:space="preserve">WCF </w:t>
      </w:r>
      <w:r w:rsidR="009244C9">
        <w:rPr>
          <w:rFonts w:ascii="Times New Roman" w:hAnsi="Times New Roman"/>
          <w:b w:val="0"/>
          <w:lang w:val="en-US"/>
        </w:rPr>
        <w:t xml:space="preserve">based interface for the echo </w:t>
      </w:r>
      <w:proofErr w:type="spellStart"/>
      <w:r w:rsidR="009244C9">
        <w:rPr>
          <w:rFonts w:ascii="Times New Roman" w:hAnsi="Times New Roman"/>
          <w:b w:val="0"/>
          <w:lang w:val="en-US"/>
        </w:rPr>
        <w:t>webservice</w:t>
      </w:r>
      <w:proofErr w:type="spellEnd"/>
      <w:r w:rsidRPr="00554D70">
        <w:rPr>
          <w:rFonts w:ascii="Times New Roman" w:hAnsi="Times New Roman"/>
          <w:b w:val="0"/>
          <w:lang w:val="en-US"/>
        </w:rPr>
        <w:t xml:space="preserve">. </w:t>
      </w:r>
      <w:r w:rsidR="0046629F">
        <w:rPr>
          <w:rFonts w:ascii="Times New Roman" w:hAnsi="Times New Roman"/>
          <w:b w:val="0"/>
          <w:lang w:val="en-US"/>
        </w:rPr>
        <w:t xml:space="preserve">Used by both the service-client and the implementation of the </w:t>
      </w:r>
      <w:proofErr w:type="spellStart"/>
      <w:r w:rsidR="0046629F">
        <w:rPr>
          <w:rFonts w:ascii="Times New Roman" w:hAnsi="Times New Roman"/>
          <w:b w:val="0"/>
          <w:lang w:val="en-US"/>
        </w:rPr>
        <w:t>serviceprovider</w:t>
      </w:r>
      <w:proofErr w:type="spellEnd"/>
      <w:r w:rsidR="0046629F">
        <w:rPr>
          <w:rFonts w:ascii="Times New Roman" w:hAnsi="Times New Roman"/>
          <w:b w:val="0"/>
          <w:lang w:val="en-US"/>
        </w:rPr>
        <w:t>.</w:t>
      </w:r>
    </w:p>
    <w:p w:rsidR="00554D70" w:rsidRPr="0046629F" w:rsidRDefault="00554D70" w:rsidP="00554D70">
      <w:pPr>
        <w:rPr>
          <w:rFonts w:eastAsia="ヒラギノ角ゴ Pro W3"/>
          <w:lang w:val="en-US"/>
        </w:rPr>
      </w:pPr>
    </w:p>
    <w:p w:rsidR="00EA24F0" w:rsidRPr="007A6493" w:rsidRDefault="00EA24F0" w:rsidP="00554D70">
      <w:pPr>
        <w:pStyle w:val="Overskrift4"/>
        <w:rPr>
          <w:rFonts w:ascii="Times New Roman" w:hAnsi="Times New Roman"/>
          <w:b w:val="0"/>
        </w:rPr>
      </w:pPr>
      <w:proofErr w:type="spellStart"/>
      <w:r w:rsidRPr="009244C9">
        <w:rPr>
          <w:lang w:val="en-US"/>
        </w:rPr>
        <w:t>EchoWebServiceProvider</w:t>
      </w:r>
      <w:proofErr w:type="spellEnd"/>
      <w:r w:rsidRPr="009244C9">
        <w:rPr>
          <w:lang w:val="en-US"/>
        </w:rPr>
        <w:t xml:space="preserve"> (WSP)</w:t>
      </w:r>
      <w:r w:rsidRPr="009244C9">
        <w:rPr>
          <w:lang w:val="en-US"/>
        </w:rPr>
        <w:cr/>
      </w:r>
      <w:proofErr w:type="gramStart"/>
      <w:r w:rsidRPr="009244C9">
        <w:rPr>
          <w:rFonts w:ascii="Times New Roman" w:hAnsi="Times New Roman"/>
          <w:b w:val="0"/>
          <w:lang w:val="en-US"/>
        </w:rPr>
        <w:t xml:space="preserve">WCF implementation </w:t>
      </w:r>
      <w:r w:rsidR="009244C9">
        <w:rPr>
          <w:rFonts w:ascii="Times New Roman" w:hAnsi="Times New Roman"/>
          <w:b w:val="0"/>
          <w:lang w:val="en-US"/>
        </w:rPr>
        <w:t>of the</w:t>
      </w:r>
      <w:r w:rsidRPr="009244C9">
        <w:rPr>
          <w:rFonts w:ascii="Times New Roman" w:hAnsi="Times New Roman"/>
          <w:b w:val="0"/>
          <w:lang w:val="en-US"/>
        </w:rPr>
        <w:t xml:space="preserve"> Echo service.</w:t>
      </w:r>
      <w:proofErr w:type="gramEnd"/>
      <w:r w:rsidRPr="009244C9">
        <w:rPr>
          <w:rFonts w:ascii="Times New Roman" w:hAnsi="Times New Roman"/>
          <w:b w:val="0"/>
          <w:lang w:val="en-US"/>
        </w:rPr>
        <w:t xml:space="preserve"> </w:t>
      </w:r>
      <w:proofErr w:type="gramStart"/>
      <w:r w:rsidR="009244C9">
        <w:rPr>
          <w:rFonts w:ascii="Times New Roman" w:hAnsi="Times New Roman"/>
          <w:b w:val="0"/>
          <w:lang w:val="en-US"/>
        </w:rPr>
        <w:t>Authorization of calls to the provider are</w:t>
      </w:r>
      <w:proofErr w:type="gramEnd"/>
      <w:r w:rsidR="009244C9">
        <w:rPr>
          <w:rFonts w:ascii="Times New Roman" w:hAnsi="Times New Roman"/>
          <w:b w:val="0"/>
          <w:lang w:val="en-US"/>
        </w:rPr>
        <w:t xml:space="preserve"> done by </w:t>
      </w:r>
      <w:proofErr w:type="spellStart"/>
      <w:r w:rsidR="009244C9">
        <w:rPr>
          <w:rFonts w:ascii="Times New Roman" w:hAnsi="Times New Roman"/>
          <w:b w:val="0"/>
          <w:lang w:val="en-US"/>
        </w:rPr>
        <w:t>SericeProviderBinding</w:t>
      </w:r>
      <w:proofErr w:type="spellEnd"/>
      <w:r w:rsidR="009244C9">
        <w:rPr>
          <w:rFonts w:ascii="Times New Roman" w:hAnsi="Times New Roman"/>
          <w:b w:val="0"/>
          <w:lang w:val="en-US"/>
        </w:rPr>
        <w:t xml:space="preserve"> from the Bindings assembly.</w:t>
      </w:r>
    </w:p>
    <w:p w:rsidR="00554D70" w:rsidRPr="00554D70" w:rsidRDefault="00554D70" w:rsidP="00554D70">
      <w:pPr>
        <w:rPr>
          <w:rFonts w:eastAsia="ヒラギノ角ゴ Pro W3"/>
        </w:rPr>
      </w:pPr>
    </w:p>
    <w:p w:rsidR="00EA24F0" w:rsidRPr="009244C9" w:rsidRDefault="00EA24F0" w:rsidP="00554D70">
      <w:pPr>
        <w:pStyle w:val="Overskrift4"/>
      </w:pPr>
      <w:proofErr w:type="spellStart"/>
      <w:r w:rsidRPr="009244C9">
        <w:rPr>
          <w:lang w:val="en-US"/>
        </w:rPr>
        <w:t>WPFClient</w:t>
      </w:r>
      <w:proofErr w:type="spellEnd"/>
      <w:r w:rsidRPr="009244C9">
        <w:rPr>
          <w:lang w:val="en-US"/>
        </w:rPr>
        <w:t xml:space="preserve"> (WSC)</w:t>
      </w:r>
      <w:r w:rsidRPr="009244C9">
        <w:rPr>
          <w:lang w:val="en-US"/>
        </w:rPr>
        <w:cr/>
      </w:r>
      <w:r w:rsidR="009244C9" w:rsidRPr="009244C9">
        <w:rPr>
          <w:rFonts w:ascii="Times New Roman" w:hAnsi="Times New Roman"/>
          <w:b w:val="0"/>
          <w:lang w:val="en-US"/>
        </w:rPr>
        <w:t>WPF based</w:t>
      </w:r>
      <w:r w:rsidRPr="009244C9">
        <w:rPr>
          <w:rFonts w:ascii="Times New Roman" w:hAnsi="Times New Roman"/>
          <w:b w:val="0"/>
          <w:lang w:val="en-US"/>
        </w:rPr>
        <w:t xml:space="preserve"> .NET GUI demo </w:t>
      </w:r>
      <w:r w:rsidR="009244C9" w:rsidRPr="009244C9">
        <w:rPr>
          <w:rFonts w:ascii="Times New Roman" w:hAnsi="Times New Roman"/>
          <w:b w:val="0"/>
          <w:lang w:val="en-US"/>
        </w:rPr>
        <w:t xml:space="preserve">application that uses WCF and </w:t>
      </w:r>
      <w:r w:rsidRPr="009244C9">
        <w:rPr>
          <w:rFonts w:ascii="Times New Roman" w:hAnsi="Times New Roman"/>
          <w:b w:val="0"/>
          <w:lang w:val="en-US"/>
        </w:rPr>
        <w:t xml:space="preserve">WIF </w:t>
      </w:r>
      <w:r w:rsidR="009244C9" w:rsidRPr="009244C9">
        <w:rPr>
          <w:rFonts w:ascii="Times New Roman" w:hAnsi="Times New Roman"/>
          <w:b w:val="0"/>
          <w:lang w:val="en-US"/>
        </w:rPr>
        <w:t>to issue tokens</w:t>
      </w:r>
      <w:r w:rsidRPr="009244C9">
        <w:rPr>
          <w:rFonts w:ascii="Times New Roman" w:hAnsi="Times New Roman"/>
          <w:b w:val="0"/>
          <w:lang w:val="en-US"/>
        </w:rPr>
        <w:t xml:space="preserve">, </w:t>
      </w:r>
      <w:r w:rsidR="009244C9" w:rsidRPr="009244C9">
        <w:rPr>
          <w:rFonts w:ascii="Times New Roman" w:hAnsi="Times New Roman"/>
          <w:b w:val="0"/>
          <w:lang w:val="en-US"/>
        </w:rPr>
        <w:t xml:space="preserve">and uses these, through the Bindings component, to perform </w:t>
      </w:r>
      <w:proofErr w:type="spellStart"/>
      <w:r w:rsidR="009244C9" w:rsidRPr="009244C9">
        <w:rPr>
          <w:rFonts w:ascii="Times New Roman" w:hAnsi="Times New Roman"/>
          <w:b w:val="0"/>
          <w:lang w:val="en-US"/>
        </w:rPr>
        <w:t>webservice</w:t>
      </w:r>
      <w:proofErr w:type="spellEnd"/>
      <w:r w:rsidR="009244C9" w:rsidRPr="009244C9">
        <w:rPr>
          <w:rFonts w:ascii="Times New Roman" w:hAnsi="Times New Roman"/>
          <w:b w:val="0"/>
          <w:lang w:val="en-US"/>
        </w:rPr>
        <w:t xml:space="preserve"> calls.</w:t>
      </w:r>
    </w:p>
    <w:p w:rsidR="00554D70" w:rsidRPr="00554D70" w:rsidRDefault="00554D70" w:rsidP="00554D70">
      <w:pPr>
        <w:rPr>
          <w:rFonts w:eastAsia="ヒラギノ角ゴ Pro W3"/>
        </w:rPr>
      </w:pPr>
    </w:p>
    <w:p w:rsidR="009244C9" w:rsidRPr="009244C9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lang w:val="en-US"/>
        </w:rPr>
      </w:pPr>
      <w:r w:rsidRPr="009244C9">
        <w:rPr>
          <w:rFonts w:eastAsia="ヒラギノ角ゴ Pro W3"/>
          <w:lang w:val="en-US"/>
        </w:rPr>
        <w:t xml:space="preserve">No .NET STS is included in the package, but the OIOSAML Trust Demo STS from the </w:t>
      </w:r>
      <w:proofErr w:type="spellStart"/>
      <w:r w:rsidRPr="009244C9">
        <w:rPr>
          <w:rFonts w:eastAsia="ヒラギノ角ゴ Pro W3"/>
          <w:lang w:val="en-US"/>
        </w:rPr>
        <w:t>OIOSAML.Java</w:t>
      </w:r>
      <w:proofErr w:type="spellEnd"/>
      <w:r w:rsidRPr="009244C9">
        <w:rPr>
          <w:rFonts w:eastAsia="ヒラギノ角ゴ Pro W3"/>
          <w:lang w:val="en-US"/>
        </w:rPr>
        <w:t xml:space="preserve"> package can be used.</w:t>
      </w:r>
    </w:p>
    <w:p w:rsidR="009244C9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</w:rPr>
      </w:pPr>
    </w:p>
    <w:p w:rsidR="00EA24F0" w:rsidRPr="009244C9" w:rsidRDefault="009244C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eastAsia="ヒラギノ角ゴ Pro W3"/>
          <w:color w:val="000000"/>
          <w:lang w:val="en-US"/>
        </w:rPr>
      </w:pPr>
      <w:r w:rsidRPr="009244C9">
        <w:rPr>
          <w:rFonts w:eastAsia="ヒラギノ角ゴ Pro W3"/>
          <w:lang w:val="en-US"/>
        </w:rPr>
        <w:t>The scenario for the .NET package is identical to the one mentioned in section 2.1.2 in this document.</w:t>
      </w:r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 xml:space="preserve">The </w:t>
      </w:r>
      <w:proofErr w:type="spellStart"/>
      <w:r w:rsidR="00EA24F0" w:rsidRPr="009244C9">
        <w:rPr>
          <w:rFonts w:eastAsia="ヒラギノ角ゴ Pro W3"/>
          <w:lang w:val="en-US"/>
        </w:rPr>
        <w:t>WPFClient</w:t>
      </w:r>
      <w:proofErr w:type="spellEnd"/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 xml:space="preserve">application contains </w:t>
      </w:r>
      <w:proofErr w:type="spellStart"/>
      <w:r w:rsidRPr="009244C9">
        <w:rPr>
          <w:rFonts w:eastAsia="ヒラギノ角ゴ Pro W3"/>
          <w:lang w:val="en-US"/>
        </w:rPr>
        <w:t>codesamples</w:t>
      </w:r>
      <w:proofErr w:type="spellEnd"/>
      <w:r w:rsidRPr="009244C9">
        <w:rPr>
          <w:rFonts w:eastAsia="ヒラギノ角ゴ Pro W3"/>
          <w:lang w:val="en-US"/>
        </w:rPr>
        <w:t xml:space="preserve"> for issuing bootstrap tokens, and or issuing a token from an ADFS 2.0 server.</w:t>
      </w:r>
      <w:r w:rsidR="00EA24F0" w:rsidRPr="009244C9">
        <w:rPr>
          <w:rFonts w:eastAsia="ヒラギノ角ゴ Pro W3"/>
          <w:lang w:val="en-US"/>
        </w:rPr>
        <w:t xml:space="preserve"> </w:t>
      </w:r>
      <w:r>
        <w:rPr>
          <w:rFonts w:eastAsia="ヒラギノ角ゴ Pro W3"/>
          <w:lang w:val="en-US"/>
        </w:rPr>
        <w:t xml:space="preserve">The </w:t>
      </w:r>
      <w:r w:rsidRPr="009244C9">
        <w:rPr>
          <w:rFonts w:eastAsia="ヒラギノ角ゴ Pro W3"/>
          <w:lang w:val="en-US"/>
        </w:rPr>
        <w:t xml:space="preserve">ADFS server performs </w:t>
      </w:r>
      <w:proofErr w:type="spellStart"/>
      <w:r w:rsidRPr="009244C9">
        <w:rPr>
          <w:rFonts w:eastAsia="ヒラギノ角ゴ Pro W3"/>
          <w:lang w:val="en-US"/>
        </w:rPr>
        <w:t>autorization</w:t>
      </w:r>
      <w:proofErr w:type="spellEnd"/>
      <w:r w:rsidRPr="009244C9">
        <w:rPr>
          <w:rFonts w:eastAsia="ヒラギノ角ゴ Pro W3"/>
          <w:lang w:val="en-US"/>
        </w:rPr>
        <w:t xml:space="preserve"> by using an AD server, which acts as an </w:t>
      </w:r>
      <w:proofErr w:type="spellStart"/>
      <w:proofErr w:type="gramStart"/>
      <w:r w:rsidRPr="009244C9">
        <w:rPr>
          <w:rFonts w:eastAsia="ヒラギノ角ゴ Pro W3"/>
          <w:lang w:val="en-US"/>
        </w:rPr>
        <w:t>IdP</w:t>
      </w:r>
      <w:proofErr w:type="spellEnd"/>
      <w:proofErr w:type="gramEnd"/>
      <w:r w:rsidRPr="009244C9">
        <w:rPr>
          <w:rFonts w:eastAsia="ヒラギノ角ゴ Pro W3"/>
          <w:lang w:val="en-US"/>
        </w:rPr>
        <w:t xml:space="preserve"> in this setup.</w:t>
      </w:r>
      <w:r w:rsidR="00EA24F0" w:rsidRPr="009244C9">
        <w:rPr>
          <w:rFonts w:eastAsia="ヒラギノ角ゴ Pro W3"/>
          <w:lang w:val="en-US"/>
        </w:rPr>
        <w:t xml:space="preserve"> </w:t>
      </w:r>
      <w:r w:rsidRPr="009244C9">
        <w:rPr>
          <w:rFonts w:eastAsia="ヒラギノ角ゴ Pro W3"/>
          <w:lang w:val="en-US"/>
        </w:rPr>
        <w:t>The b</w:t>
      </w:r>
      <w:r w:rsidR="00EA24F0" w:rsidRPr="009244C9">
        <w:rPr>
          <w:rFonts w:eastAsia="ヒラギノ角ゴ Pro W3"/>
          <w:lang w:val="en-US"/>
        </w:rPr>
        <w:t>ootstrap-token</w:t>
      </w:r>
      <w:r w:rsidRPr="009244C9">
        <w:rPr>
          <w:rFonts w:eastAsia="ヒラギノ角ゴ Pro W3"/>
          <w:lang w:val="en-US"/>
        </w:rPr>
        <w:t xml:space="preserve">, or the ADFS-issued token, is exchanged at the STS for a service specific token, which can be used to access the Echo </w:t>
      </w:r>
      <w:proofErr w:type="spellStart"/>
      <w:r w:rsidRPr="009244C9">
        <w:rPr>
          <w:rFonts w:eastAsia="ヒラギノ角ゴ Pro W3"/>
          <w:lang w:val="en-US"/>
        </w:rPr>
        <w:t>webservice</w:t>
      </w:r>
      <w:proofErr w:type="spellEnd"/>
      <w:r w:rsidRPr="009244C9">
        <w:rPr>
          <w:rFonts w:eastAsia="ヒラギノ角ゴ Pro W3"/>
          <w:lang w:val="en-US"/>
        </w:rPr>
        <w:t>.</w:t>
      </w:r>
    </w:p>
    <w:p w:rsidR="00EA24F0" w:rsidRPr="009244C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Pr="009244C9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554D70" w:rsidRPr="009244C9" w:rsidRDefault="00554D70" w:rsidP="000F62EE">
      <w:pPr>
        <w:pStyle w:val="Overskrift3"/>
        <w:numPr>
          <w:ilvl w:val="0"/>
          <w:numId w:val="0"/>
        </w:numPr>
        <w:ind w:left="851"/>
        <w:rPr>
          <w:color w:val="000000"/>
          <w:lang w:val="en-US"/>
        </w:rPr>
      </w:pPr>
      <w:bookmarkStart w:id="10" w:name="_TOC9318"/>
      <w:bookmarkEnd w:id="10"/>
    </w:p>
    <w:p w:rsidR="00554D70" w:rsidRPr="00554D70" w:rsidRDefault="00EA24F0" w:rsidP="00554D70">
      <w:pPr>
        <w:pStyle w:val="Overskrift3"/>
        <w:numPr>
          <w:ilvl w:val="0"/>
          <w:numId w:val="0"/>
        </w:numPr>
        <w:ind w:left="851"/>
        <w:rPr>
          <w:color w:val="000000"/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1400" cy="5969000"/>
            <wp:effectExtent l="0" t="0" r="0" b="0"/>
            <wp:docPr id="1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690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9244C9" w:rsidP="00554D70">
      <w:pPr>
        <w:pStyle w:val="Overskrift3"/>
        <w:rPr>
          <w:color w:val="000000"/>
          <w:lang w:val="en-US"/>
        </w:rPr>
      </w:pPr>
      <w:bookmarkStart w:id="11" w:name="_Toc276707640"/>
      <w:r>
        <w:t>The</w:t>
      </w:r>
      <w:r w:rsidR="00EA24F0">
        <w:t xml:space="preserve"> </w:t>
      </w:r>
      <w:proofErr w:type="spellStart"/>
      <w:proofErr w:type="gramStart"/>
      <w:r>
        <w:t>rich</w:t>
      </w:r>
      <w:proofErr w:type="spellEnd"/>
      <w:r w:rsidR="00EA24F0">
        <w:rPr>
          <w:lang w:val="en-US"/>
        </w:rPr>
        <w:t xml:space="preserve"> .</w:t>
      </w:r>
      <w:proofErr w:type="gramEnd"/>
      <w:r w:rsidR="00EA24F0">
        <w:rPr>
          <w:lang w:val="en-US"/>
        </w:rPr>
        <w:t xml:space="preserve">NET </w:t>
      </w:r>
      <w:bookmarkEnd w:id="11"/>
      <w:r>
        <w:rPr>
          <w:lang w:val="en-US"/>
        </w:rPr>
        <w:t>client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3873500" cy="3175000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750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</w:rPr>
      </w:pPr>
    </w:p>
    <w:p w:rsidR="00EA24F0" w:rsidRPr="008D073A" w:rsidRDefault="008D073A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color w:val="000000"/>
          <w:lang w:val="en-US"/>
        </w:rPr>
      </w:pPr>
      <w:r w:rsidRPr="008D073A">
        <w:rPr>
          <w:lang w:val="en-US"/>
        </w:rPr>
        <w:t xml:space="preserve">This demo application is an example </w:t>
      </w:r>
      <w:proofErr w:type="spellStart"/>
      <w:r w:rsidRPr="008D073A">
        <w:rPr>
          <w:lang w:val="en-US"/>
        </w:rPr>
        <w:t>on</w:t>
      </w:r>
      <w:proofErr w:type="spellEnd"/>
      <w:r w:rsidRPr="008D073A">
        <w:rPr>
          <w:lang w:val="en-US"/>
        </w:rPr>
        <w:t xml:space="preserve"> how a rich .Net application can use OIOIDWS. A series of parameters are available for calling the Echo service:</w:t>
      </w:r>
    </w:p>
    <w:p w:rsidR="00554D70" w:rsidRPr="008D073A" w:rsidRDefault="00554D70" w:rsidP="00554D70">
      <w:pPr>
        <w:pStyle w:val="Listeafsnit1"/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ind w:left="0"/>
      </w:pPr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Local STS </w:t>
      </w:r>
      <w:proofErr w:type="spellStart"/>
      <w:proofErr w:type="gramStart"/>
      <w:r w:rsidRPr="008D073A">
        <w:rPr>
          <w:rFonts w:ascii="Times New Roman" w:hAnsi="Times New Roman"/>
        </w:rPr>
        <w:t>Url</w:t>
      </w:r>
      <w:proofErr w:type="spellEnd"/>
      <w:proofErr w:type="gramEnd"/>
      <w:r w:rsidRPr="008D073A">
        <w:rPr>
          <w:rFonts w:ascii="Times New Roman" w:hAnsi="Times New Roman"/>
        </w:rPr>
        <w:t xml:space="preserve">: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 </w:t>
      </w:r>
      <w:r w:rsidR="008D073A" w:rsidRPr="008D073A">
        <w:rPr>
          <w:rFonts w:ascii="Times New Roman" w:hAnsi="Times New Roman"/>
        </w:rPr>
        <w:t xml:space="preserve">for the </w:t>
      </w:r>
      <w:proofErr w:type="spellStart"/>
      <w:r w:rsidR="008D073A" w:rsidRPr="008D073A">
        <w:rPr>
          <w:rFonts w:ascii="Times New Roman" w:hAnsi="Times New Roman"/>
        </w:rPr>
        <w:t>IdP</w:t>
      </w:r>
      <w:proofErr w:type="spellEnd"/>
      <w:r w:rsidR="008D073A" w:rsidRPr="008D073A">
        <w:rPr>
          <w:rFonts w:ascii="Times New Roman" w:hAnsi="Times New Roman"/>
        </w:rPr>
        <w:t xml:space="preserve"> used to issue tokens. </w:t>
      </w:r>
      <w:r w:rsidR="008D073A">
        <w:rPr>
          <w:rFonts w:ascii="Times New Roman" w:hAnsi="Times New Roman"/>
        </w:rPr>
        <w:t>If left blank, a self-issued token will be used.</w:t>
      </w:r>
    </w:p>
    <w:p w:rsidR="00EA24F0" w:rsidRPr="008D073A" w:rsidRDefault="008D073A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Service STS </w:t>
      </w:r>
      <w:proofErr w:type="spellStart"/>
      <w:proofErr w:type="gramStart"/>
      <w:r w:rsidRPr="008D073A">
        <w:rPr>
          <w:rFonts w:ascii="Times New Roman" w:hAnsi="Times New Roman"/>
        </w:rPr>
        <w:t>Url</w:t>
      </w:r>
      <w:proofErr w:type="spellEnd"/>
      <w:proofErr w:type="gramEnd"/>
      <w:r w:rsidRPr="008D073A">
        <w:rPr>
          <w:rFonts w:ascii="Times New Roman" w:hAnsi="Times New Roman"/>
        </w:rPr>
        <w:t xml:space="preserve">: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 for the STS, which can exchange tokens to service specific tokens.</w:t>
      </w:r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Service </w:t>
      </w:r>
      <w:proofErr w:type="spellStart"/>
      <w:r w:rsidRPr="008D073A">
        <w:rPr>
          <w:rFonts w:ascii="Times New Roman" w:hAnsi="Times New Roman"/>
        </w:rPr>
        <w:t>Url</w:t>
      </w:r>
      <w:proofErr w:type="spellEnd"/>
      <w:r w:rsidRPr="008D073A">
        <w:rPr>
          <w:rFonts w:ascii="Times New Roman" w:hAnsi="Times New Roman"/>
        </w:rPr>
        <w:t xml:space="preserve">: </w:t>
      </w:r>
      <w:proofErr w:type="spellStart"/>
      <w:r w:rsidR="008D073A" w:rsidRPr="008D073A">
        <w:rPr>
          <w:rFonts w:ascii="Times New Roman" w:hAnsi="Times New Roman"/>
        </w:rPr>
        <w:t>Url</w:t>
      </w:r>
      <w:proofErr w:type="spellEnd"/>
      <w:r w:rsidR="008D073A" w:rsidRPr="008D073A">
        <w:rPr>
          <w:rFonts w:ascii="Times New Roman" w:hAnsi="Times New Roman"/>
        </w:rPr>
        <w:t xml:space="preserve"> for the Echo </w:t>
      </w:r>
      <w:proofErr w:type="spellStart"/>
      <w:r w:rsidR="008D073A" w:rsidRPr="008D073A">
        <w:rPr>
          <w:rFonts w:ascii="Times New Roman" w:hAnsi="Times New Roman"/>
        </w:rPr>
        <w:t>webservice</w:t>
      </w:r>
      <w:proofErr w:type="spellEnd"/>
    </w:p>
    <w:p w:rsidR="00EA24F0" w:rsidRPr="008D073A" w:rsidRDefault="00EA24F0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User certificate: </w:t>
      </w:r>
      <w:r w:rsidR="008D073A" w:rsidRPr="008D073A">
        <w:rPr>
          <w:rFonts w:ascii="Times New Roman" w:hAnsi="Times New Roman"/>
        </w:rPr>
        <w:t xml:space="preserve">The user certificate (installed in CAPI) used for authentication against the </w:t>
      </w:r>
      <w:proofErr w:type="spellStart"/>
      <w:proofErr w:type="gramStart"/>
      <w:r w:rsidR="008D073A" w:rsidRPr="008D073A">
        <w:rPr>
          <w:rFonts w:ascii="Times New Roman" w:hAnsi="Times New Roman"/>
        </w:rPr>
        <w:t>IdP</w:t>
      </w:r>
      <w:proofErr w:type="spellEnd"/>
      <w:proofErr w:type="gramEnd"/>
      <w:r w:rsidR="008D073A" w:rsidRPr="008D073A">
        <w:rPr>
          <w:rFonts w:ascii="Times New Roman" w:hAnsi="Times New Roman"/>
        </w:rPr>
        <w:t>.</w:t>
      </w:r>
    </w:p>
    <w:p w:rsidR="00EA24F0" w:rsidRPr="008D073A" w:rsidRDefault="008D073A" w:rsidP="00554D70">
      <w:pPr>
        <w:pStyle w:val="Listeafsnit1"/>
        <w:numPr>
          <w:ilvl w:val="0"/>
          <w:numId w:val="28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rFonts w:ascii="Times New Roman" w:hAnsi="Times New Roman"/>
        </w:rPr>
      </w:pPr>
      <w:r w:rsidRPr="008D073A">
        <w:rPr>
          <w:rFonts w:ascii="Times New Roman" w:hAnsi="Times New Roman"/>
        </w:rPr>
        <w:t xml:space="preserve">By </w:t>
      </w:r>
      <w:proofErr w:type="gramStart"/>
      <w:r w:rsidRPr="008D073A">
        <w:rPr>
          <w:rFonts w:ascii="Times New Roman" w:hAnsi="Times New Roman"/>
        </w:rPr>
        <w:t>clicking ”</w:t>
      </w:r>
      <w:proofErr w:type="gramEnd"/>
      <w:r w:rsidRPr="008D073A">
        <w:rPr>
          <w:rFonts w:ascii="Times New Roman" w:hAnsi="Times New Roman"/>
        </w:rPr>
        <w:t xml:space="preserve">Execute Request”, a token is retrieved from the </w:t>
      </w:r>
      <w:proofErr w:type="spellStart"/>
      <w:r w:rsidRPr="008D073A">
        <w:rPr>
          <w:rFonts w:ascii="Times New Roman" w:hAnsi="Times New Roman"/>
        </w:rPr>
        <w:t>IdP</w:t>
      </w:r>
      <w:proofErr w:type="spellEnd"/>
      <w:r w:rsidRPr="008D073A">
        <w:rPr>
          <w:rFonts w:ascii="Times New Roman" w:hAnsi="Times New Roman"/>
        </w:rPr>
        <w:t>, exchanged at the STS and used for the call against the Echo service</w:t>
      </w:r>
      <w:r>
        <w:rPr>
          <w:rFonts w:ascii="Times New Roman" w:hAnsi="Times New Roman"/>
        </w:rPr>
        <w:t>. The result of each call is shown in the window.</w:t>
      </w:r>
    </w:p>
    <w:p w:rsidR="00EA24F0" w:rsidRPr="008D073A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EA24F0" w:rsidP="00554D70">
      <w:pPr>
        <w:pStyle w:val="Overskrift2"/>
      </w:pPr>
      <w:bookmarkStart w:id="12" w:name="_TOC10158"/>
      <w:bookmarkStart w:id="13" w:name="_Toc276707641"/>
      <w:bookmarkEnd w:id="12"/>
      <w:r>
        <w:t>Andre scenarier</w:t>
      </w:r>
      <w:bookmarkEnd w:id="13"/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8D073A" w:rsidRPr="008D073A" w:rsidRDefault="008D073A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8D073A">
        <w:rPr>
          <w:lang w:val="en-US"/>
        </w:rPr>
        <w:t>The above mentioned scenarios are just examples on how OIOIDWS can be used.</w:t>
      </w:r>
      <w:r>
        <w:rPr>
          <w:lang w:val="en-US"/>
        </w:rPr>
        <w:t xml:space="preserve"> Another common </w:t>
      </w:r>
      <w:proofErr w:type="gramStart"/>
      <w:r>
        <w:rPr>
          <w:lang w:val="en-US"/>
        </w:rPr>
        <w:t>usage,</w:t>
      </w:r>
      <w:proofErr w:type="gramEnd"/>
      <w:r>
        <w:rPr>
          <w:lang w:val="en-US"/>
        </w:rPr>
        <w:t xml:space="preserve"> is a rich application that is running on a machine already authenticated against a local AD. In this situation, the STS might use a Kerberos-token as the bootstrap-token. </w:t>
      </w:r>
      <w:r w:rsidR="001E3889">
        <w:rPr>
          <w:lang w:val="en-US"/>
        </w:rPr>
        <w:t xml:space="preserve">Hence the term bootstrap token is used as a general term for something exchanged at the STS. Likewise a more complex setup could have several </w:t>
      </w:r>
      <w:proofErr w:type="spellStart"/>
      <w:r w:rsidR="001E3889">
        <w:rPr>
          <w:lang w:val="en-US"/>
        </w:rPr>
        <w:t>STSes</w:t>
      </w:r>
      <w:proofErr w:type="spellEnd"/>
      <w:r w:rsidR="001E3889">
        <w:rPr>
          <w:lang w:val="en-US"/>
        </w:rPr>
        <w:t xml:space="preserve"> for several WSPs. On STS might exchange a token granted by one STS to use for another service.</w:t>
      </w: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</w:pPr>
    </w:p>
    <w:p w:rsidR="00EA24F0" w:rsidRPr="001E3889" w:rsidRDefault="001E3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1E3889">
        <w:rPr>
          <w:lang w:val="en-US"/>
        </w:rPr>
        <w:t>Common for all the scenarios, is the principal that a service calls another service, on behalf of the end-user, and that credent</w:t>
      </w:r>
      <w:r>
        <w:rPr>
          <w:lang w:val="en-US"/>
        </w:rPr>
        <w:t>ials are carried by a</w:t>
      </w:r>
      <w:r w:rsidRPr="001E3889">
        <w:rPr>
          <w:lang w:val="en-US"/>
        </w:rPr>
        <w:t xml:space="preserve"> STS-issued </w:t>
      </w:r>
      <w:r>
        <w:rPr>
          <w:lang w:val="en-US"/>
        </w:rPr>
        <w:t>“</w:t>
      </w:r>
      <w:r w:rsidRPr="001E3889">
        <w:rPr>
          <w:lang w:val="en-US"/>
        </w:rPr>
        <w:t>ticket</w:t>
      </w:r>
      <w:r>
        <w:rPr>
          <w:lang w:val="en-US"/>
        </w:rPr>
        <w:t>”.</w:t>
      </w:r>
    </w:p>
    <w:p w:rsidR="00EF39D0" w:rsidRPr="001E3889" w:rsidRDefault="00EF39D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F39D0" w:rsidRPr="004F38F2" w:rsidRDefault="001E3889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  <w:r w:rsidRPr="001E3889">
        <w:rPr>
          <w:lang w:val="en-US"/>
        </w:rPr>
        <w:t>More scenarios can be found at the following location</w:t>
      </w:r>
      <w:proofErr w:type="gramStart"/>
      <w:r w:rsidRPr="001E3889">
        <w:rPr>
          <w:lang w:val="en-US"/>
        </w:rPr>
        <w:t>:</w:t>
      </w:r>
      <w:proofErr w:type="gramEnd"/>
      <w:r w:rsidR="00B603BD">
        <w:fldChar w:fldCharType="begin"/>
      </w:r>
      <w:r w:rsidR="00EF39D0" w:rsidRPr="004F38F2">
        <w:rPr>
          <w:lang w:val="en-US"/>
        </w:rPr>
        <w:instrText>HYPERLINK "http://digitaliser.dk/resource/416476/artefact/OIO+IDWS+Scenarios+1.0.pdf"</w:instrText>
      </w:r>
      <w:r w:rsidR="00B603BD">
        <w:fldChar w:fldCharType="separate"/>
      </w:r>
      <w:r w:rsidR="00EF39D0" w:rsidRPr="004F38F2">
        <w:rPr>
          <w:rStyle w:val="Hyperlink"/>
          <w:lang w:val="en-US"/>
        </w:rPr>
        <w:t>http://digitaliser.dk/resource/416476/artefact/OIO+IDWS+Scenarios+1.0.pdf</w:t>
      </w:r>
      <w:r w:rsidR="00B603BD">
        <w:fldChar w:fldCharType="end"/>
      </w:r>
    </w:p>
    <w:p w:rsidR="00EA24F0" w:rsidRPr="004F38F2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lang w:val="en-US"/>
        </w:rPr>
      </w:pPr>
    </w:p>
    <w:p w:rsidR="00EA24F0" w:rsidRDefault="00554D70" w:rsidP="00554D70">
      <w:pPr>
        <w:pStyle w:val="Overskrift1"/>
        <w:rPr>
          <w:lang w:val="en-US"/>
        </w:rPr>
      </w:pPr>
      <w:bookmarkStart w:id="14" w:name="_Toc276707642"/>
      <w:r>
        <w:rPr>
          <w:lang w:val="en-US"/>
        </w:rPr>
        <w:lastRenderedPageBreak/>
        <w:t>Installation Guide</w:t>
      </w:r>
      <w:bookmarkEnd w:id="14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 w:val="24"/>
          <w:lang w:val="en-US"/>
        </w:rPr>
        <w:cr/>
        <w:t>This section describes how to install and configure the OIOIDWS components and run a few manual tests based on them.</w:t>
      </w:r>
      <w:r>
        <w:rPr>
          <w:sz w:val="24"/>
          <w:lang w:val="en-US"/>
        </w:rPr>
        <w:cr/>
      </w:r>
      <w:r>
        <w:rPr>
          <w:sz w:val="24"/>
          <w:lang w:val="en-US"/>
        </w:rPr>
        <w:cr/>
      </w:r>
      <w:r w:rsidRPr="00554D70">
        <w:rPr>
          <w:szCs w:val="22"/>
          <w:lang w:val="en-US"/>
        </w:rPr>
        <w:t>The test setup consists of the following components: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Secure Token Service (STS), running in Java using custom code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(WSP), running either Java (custom code) or .NET (WIF)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consumer (WSC), in this case implemented as a </w:t>
      </w:r>
      <w:r w:rsidR="00485D87">
        <w:rPr>
          <w:szCs w:val="22"/>
          <w:lang w:val="en-US"/>
        </w:rPr>
        <w:t xml:space="preserve">Java-based </w:t>
      </w:r>
      <w:r w:rsidRPr="00554D70">
        <w:rPr>
          <w:szCs w:val="22"/>
          <w:lang w:val="en-US"/>
        </w:rPr>
        <w:t>web application or a rich .Net client (WPF/WIF/WCF)</w:t>
      </w:r>
    </w:p>
    <w:p w:rsidR="00EA24F0" w:rsidRPr="00554D70" w:rsidRDefault="00EA24F0" w:rsidP="00EA24F0">
      <w:pPr>
        <w:numPr>
          <w:ilvl w:val="0"/>
          <w:numId w:val="19"/>
        </w:numPr>
        <w:tabs>
          <w:tab w:val="clear" w:pos="851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An Identity Provider (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), in this case the freely available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for the java platform and an ADFS for the .Net platform</w:t>
      </w:r>
    </w:p>
    <w:p w:rsidR="00EA24F0" w:rsidRPr="00554D70" w:rsidRDefault="00EA24F0" w:rsidP="00EA24F0">
      <w:pPr>
        <w:tabs>
          <w:tab w:val="left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</w:rPr>
      </w:pPr>
      <w:r w:rsidRPr="00AE12FD">
        <w:rPr>
          <w:lang w:val="en-US"/>
        </w:rPr>
        <w:t xml:space="preserve"> </w:t>
      </w:r>
      <w:r w:rsidRPr="00554D70">
        <w:rPr>
          <w:szCs w:val="22"/>
        </w:rPr>
        <w:t xml:space="preserve">The manual tests show </w:t>
      </w:r>
      <w:proofErr w:type="spellStart"/>
      <w:r w:rsidRPr="00554D70">
        <w:rPr>
          <w:szCs w:val="22"/>
        </w:rPr>
        <w:t>that</w:t>
      </w:r>
      <w:proofErr w:type="spellEnd"/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WSC is protected by an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login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can retrieve tokens from the STS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client can invoke the WSP service</w:t>
      </w:r>
    </w:p>
    <w:p w:rsidR="00EA24F0" w:rsidRPr="00554D70" w:rsidRDefault="00EA24F0" w:rsidP="00EA24F0">
      <w:pPr>
        <w:numPr>
          <w:ilvl w:val="0"/>
          <w:numId w:val="20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the WSC and WSP support Request to Interact (R2I)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cr/>
        <w:t>There is also a suite of automated integration tests that provide more detailed - though not complete - testing of a number of details in this setup. However, the detailed setup for running those tests is not described here.</w:t>
      </w:r>
    </w:p>
    <w:p w:rsidR="00554D70" w:rsidRPr="00554D70" w:rsidRDefault="00554D7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Default="00EA24F0" w:rsidP="00554D70">
      <w:pPr>
        <w:pStyle w:val="Overskrift2"/>
        <w:rPr>
          <w:lang w:val="en-US"/>
        </w:rPr>
      </w:pPr>
      <w:bookmarkStart w:id="15" w:name="_Toc276707643"/>
      <w:r>
        <w:rPr>
          <w:lang w:val="en-US"/>
        </w:rPr>
        <w:t>Configuring the Java components</w:t>
      </w:r>
      <w:bookmarkEnd w:id="15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following must be installed: JDK 6, Subversion (this guide assumes the command line version, substitute as appropriate if using something like </w:t>
      </w:r>
      <w:proofErr w:type="spellStart"/>
      <w:r w:rsidRPr="00554D70">
        <w:rPr>
          <w:szCs w:val="22"/>
          <w:lang w:val="en-US"/>
        </w:rPr>
        <w:t>TortoiseSVN</w:t>
      </w:r>
      <w:proofErr w:type="spellEnd"/>
      <w:r w:rsidRPr="00554D70">
        <w:rPr>
          <w:szCs w:val="22"/>
          <w:lang w:val="en-US"/>
        </w:rPr>
        <w:t>).</w:t>
      </w:r>
    </w:p>
    <w:p w:rsidR="00EA24F0" w:rsidRDefault="00EA24F0" w:rsidP="00554D70">
      <w:pPr>
        <w:pStyle w:val="Overskrift4"/>
        <w:rPr>
          <w:lang w:val="en-US"/>
        </w:rPr>
      </w:pPr>
      <w:r>
        <w:rPr>
          <w:lang w:val="en-US"/>
        </w:rPr>
        <w:t>Install an Application Server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application server used is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v2. Download from </w:t>
      </w:r>
      <w:hyperlink r:id="rId16" w:history="1">
        <w:r w:rsidRPr="00554D70">
          <w:rPr>
            <w:color w:val="1220F9"/>
            <w:szCs w:val="22"/>
            <w:u w:val="single"/>
            <w:lang w:val="en-US"/>
          </w:rPr>
          <w:t>https://glassfish.dev.java.net/</w:t>
        </w:r>
      </w:hyperlink>
      <w:r w:rsidRPr="00554D70">
        <w:rPr>
          <w:szCs w:val="22"/>
          <w:lang w:val="en-US"/>
        </w:rPr>
        <w:t xml:space="preserve"> and install and start it.</w:t>
      </w:r>
      <w:r w:rsidRPr="00554D70">
        <w:rPr>
          <w:szCs w:val="22"/>
          <w:lang w:val="en-US"/>
        </w:rPr>
        <w:cr/>
        <w:t xml:space="preserve">This package is tested on Glassfish 2.2.1. </w:t>
      </w:r>
    </w:p>
    <w:p w:rsidR="00EA24F0" w:rsidRDefault="00EA24F0" w:rsidP="00554D70">
      <w:pPr>
        <w:pStyle w:val="Overskrift4"/>
        <w:rPr>
          <w:lang w:val="en-US"/>
        </w:rPr>
      </w:pPr>
      <w:r w:rsidRPr="00AE12FD">
        <w:rPr>
          <w:lang w:val="en-US"/>
        </w:rPr>
        <w:t xml:space="preserve"> </w:t>
      </w:r>
      <w:r>
        <w:rPr>
          <w:lang w:val="en-US"/>
        </w:rPr>
        <w:t>Install the STS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consists of a regular WAR file which can be installed into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/Tomcat or any other </w:t>
      </w:r>
      <w:proofErr w:type="spellStart"/>
      <w:r w:rsidRPr="00554D70">
        <w:rPr>
          <w:szCs w:val="22"/>
          <w:lang w:val="en-US"/>
        </w:rPr>
        <w:t>servlet</w:t>
      </w:r>
      <w:proofErr w:type="spellEnd"/>
      <w:r w:rsidRPr="00554D70">
        <w:rPr>
          <w:szCs w:val="22"/>
          <w:lang w:val="en-US"/>
        </w:rPr>
        <w:t xml:space="preserve"> container. Download the most recent STS from </w:t>
      </w:r>
      <w:r w:rsidR="00B603BD" w:rsidRPr="00B603BD">
        <w:rPr>
          <w:lang w:val="en-US"/>
        </w:rPr>
        <w:t>http://digitaliser.dk/group/42063</w:t>
      </w:r>
    </w:p>
    <w:p w:rsidR="00EA24F0" w:rsidRDefault="00EA24F0" w:rsidP="00EA24F0">
      <w:pPr>
        <w:pStyle w:val="FreeForm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>Limitations: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Only supports WS-Trust 1.3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Supports both SOAP 1.1 and 1.2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Only supports SAML 2.0 </w:t>
      </w:r>
      <w:proofErr w:type="spellStart"/>
      <w:r>
        <w:rPr>
          <w:rFonts w:ascii="Times" w:hAnsi="Times"/>
          <w:sz w:val="24"/>
        </w:rPr>
        <w:t>TokenType</w:t>
      </w:r>
      <w:proofErr w:type="spellEnd"/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All SAML Assertion attributes are copied from the request assertion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Requests must contain a SAML Assertion in </w:t>
      </w:r>
      <w:proofErr w:type="spellStart"/>
      <w:r>
        <w:rPr>
          <w:rFonts w:ascii="Times" w:hAnsi="Times"/>
          <w:sz w:val="24"/>
        </w:rPr>
        <w:t>OnBehalfOf</w:t>
      </w:r>
      <w:proofErr w:type="spellEnd"/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>Requests must be signed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lastRenderedPageBreak/>
        <w:t>There is no real error handling</w:t>
      </w:r>
    </w:p>
    <w:p w:rsidR="00EA24F0" w:rsidRDefault="00EA24F0" w:rsidP="00EA24F0">
      <w:pPr>
        <w:pStyle w:val="FreeForm"/>
        <w:numPr>
          <w:ilvl w:val="0"/>
          <w:numId w:val="21"/>
        </w:numPr>
        <w:tabs>
          <w:tab w:val="clear" w:pos="284"/>
          <w:tab w:val="num" w:pos="720"/>
        </w:tabs>
        <w:ind w:left="720" w:hanging="50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 </w:t>
      </w:r>
      <w:proofErr w:type="spellStart"/>
      <w:r>
        <w:rPr>
          <w:rFonts w:ascii="Times" w:hAnsi="Times"/>
          <w:sz w:val="24"/>
        </w:rPr>
        <w:t>AppliesTo</w:t>
      </w:r>
      <w:proofErr w:type="spellEnd"/>
      <w:r>
        <w:rPr>
          <w:rFonts w:ascii="Times" w:hAnsi="Times"/>
          <w:sz w:val="24"/>
        </w:rPr>
        <w:t xml:space="preserve"> value will be copied without further checking</w:t>
      </w:r>
    </w:p>
    <w:p w:rsidR="00EA24F0" w:rsidRDefault="00EA24F0" w:rsidP="00EA24F0">
      <w:pPr>
        <w:pStyle w:val="FreeForm"/>
        <w:rPr>
          <w:rFonts w:ascii="Times" w:hAnsi="Times"/>
          <w:sz w:val="24"/>
        </w:rPr>
      </w:pPr>
    </w:p>
    <w:p w:rsidR="00485D87" w:rsidRDefault="00EA24F0" w:rsidP="00EA24F0">
      <w:pPr>
        <w:pStyle w:val="FreeForm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These limitations </w:t>
      </w:r>
      <w:r w:rsidR="00485D87">
        <w:rPr>
          <w:rFonts w:ascii="Times" w:hAnsi="Times"/>
          <w:sz w:val="24"/>
        </w:rPr>
        <w:t>means that</w:t>
      </w:r>
      <w:r>
        <w:rPr>
          <w:rFonts w:ascii="Times" w:hAnsi="Times"/>
          <w:sz w:val="24"/>
        </w:rPr>
        <w:t xml:space="preserve"> the STS is in no possible way production ready</w:t>
      </w:r>
      <w:r w:rsidR="00485D87">
        <w:rPr>
          <w:rFonts w:ascii="Times" w:hAnsi="Times"/>
          <w:sz w:val="24"/>
        </w:rPr>
        <w:t xml:space="preserve">, but this not important for this project where the goal is to show how to establish WSC and WSP functionality. Thus, the STS </w:t>
      </w:r>
      <w:proofErr w:type="gramStart"/>
      <w:r w:rsidR="00485D87">
        <w:rPr>
          <w:rFonts w:ascii="Times" w:hAnsi="Times"/>
          <w:sz w:val="24"/>
        </w:rPr>
        <w:t>is</w:t>
      </w:r>
      <w:proofErr w:type="gramEnd"/>
      <w:r w:rsidR="00485D87">
        <w:rPr>
          <w:rFonts w:ascii="Times" w:hAnsi="Times"/>
          <w:sz w:val="24"/>
        </w:rPr>
        <w:t xml:space="preserve"> just needed for testing of the scenarios.</w:t>
      </w:r>
    </w:p>
    <w:p w:rsidR="00EA24F0" w:rsidRDefault="00EA24F0" w:rsidP="00EA24F0">
      <w:pPr>
        <w:pStyle w:val="FreeForm"/>
        <w:rPr>
          <w:sz w:val="22"/>
          <w:szCs w:val="22"/>
        </w:rPr>
      </w:pPr>
      <w:r>
        <w:rPr>
          <w:sz w:val="24"/>
        </w:rPr>
        <w:cr/>
        <w:t xml:space="preserve">Before deploying the STS, it must be configured with an </w:t>
      </w:r>
      <w:proofErr w:type="spellStart"/>
      <w:r>
        <w:rPr>
          <w:sz w:val="24"/>
        </w:rPr>
        <w:t>EntityID</w:t>
      </w:r>
      <w:proofErr w:type="spellEnd"/>
      <w:r>
        <w:rPr>
          <w:sz w:val="24"/>
        </w:rPr>
        <w:t xml:space="preserve"> and a certificate. Do this by creating a new file in </w:t>
      </w:r>
      <w:r w:rsidRPr="00554D70">
        <w:rPr>
          <w:rFonts w:ascii="Courier New" w:hAnsi="Courier New" w:cs="Courier New"/>
        </w:rPr>
        <w:t>~/.</w:t>
      </w:r>
      <w:proofErr w:type="spellStart"/>
      <w:r w:rsidRPr="00554D70">
        <w:rPr>
          <w:rFonts w:ascii="Courier New" w:hAnsi="Courier New" w:cs="Courier New"/>
        </w:rPr>
        <w:t>oiosaml</w:t>
      </w:r>
      <w:proofErr w:type="spellEnd"/>
      <w:r>
        <w:rPr>
          <w:sz w:val="24"/>
        </w:rPr>
        <w:t xml:space="preserve"> </w:t>
      </w:r>
      <w:r w:rsidRPr="00554D70">
        <w:rPr>
          <w:rFonts w:ascii="Courier New" w:hAnsi="Courier New" w:cs="Courier New"/>
        </w:rPr>
        <w:t>(C:\Documents and Settings\&lt;username&gt;\.</w:t>
      </w:r>
      <w:proofErr w:type="spellStart"/>
      <w:r w:rsidRPr="00554D70">
        <w:rPr>
          <w:rFonts w:ascii="Courier New" w:hAnsi="Courier New" w:cs="Courier New"/>
        </w:rPr>
        <w:t>oiosaml</w:t>
      </w:r>
      <w:proofErr w:type="spellEnd"/>
      <w:r>
        <w:rPr>
          <w:sz w:val="24"/>
        </w:rPr>
        <w:t xml:space="preserve"> on </w:t>
      </w:r>
      <w:r w:rsidRPr="00554D70">
        <w:rPr>
          <w:sz w:val="22"/>
          <w:szCs w:val="22"/>
        </w:rPr>
        <w:t xml:space="preserve">Windows XP or </w:t>
      </w:r>
      <w:r w:rsidRPr="00554D70">
        <w:rPr>
          <w:rFonts w:ascii="Courier New" w:hAnsi="Courier New" w:cs="Courier New"/>
        </w:rPr>
        <w:t>C:\Users\&lt;username&gt;\.oiosaml</w:t>
      </w:r>
      <w:r w:rsidRPr="00554D70">
        <w:rPr>
          <w:sz w:val="22"/>
          <w:szCs w:val="22"/>
        </w:rPr>
        <w:t xml:space="preserve"> on Windows 7) called </w:t>
      </w:r>
      <w:proofErr w:type="spellStart"/>
      <w:r w:rsidRPr="00554D70">
        <w:rPr>
          <w:rFonts w:ascii="Courier New" w:hAnsi="Courier New" w:cs="Courier New"/>
        </w:rPr>
        <w:t>sts.properties</w:t>
      </w:r>
      <w:proofErr w:type="spellEnd"/>
      <w:r w:rsidRPr="00554D70">
        <w:rPr>
          <w:sz w:val="22"/>
          <w:szCs w:val="22"/>
        </w:rPr>
        <w:t xml:space="preserve"> containing the following:</w:t>
      </w:r>
    </w:p>
    <w:p w:rsidR="00554D70" w:rsidRPr="00554D70" w:rsidRDefault="00554D70" w:rsidP="00EA24F0">
      <w:pPr>
        <w:pStyle w:val="FreeForm"/>
        <w:rPr>
          <w:sz w:val="22"/>
          <w:szCs w:val="22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sts.entityId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=http://sts.oiosaml.net</w:t>
      </w:r>
      <w:r w:rsidRPr="00554D70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sts.certificate.location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=TestVOCES1.pkcs12</w:t>
      </w:r>
      <w:r w:rsidRPr="00554D70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sts.certificate.password</w:t>
      </w:r>
      <w:proofErr w:type="spellEnd"/>
      <w:r w:rsidRPr="00554D70">
        <w:rPr>
          <w:rFonts w:ascii="Courier New" w:hAnsi="Courier New" w:cs="Courier New"/>
          <w:sz w:val="20"/>
          <w:szCs w:val="20"/>
          <w:lang w:val="en-US"/>
        </w:rPr>
        <w:t>=Test1234</w:t>
      </w:r>
    </w:p>
    <w:p w:rsidR="00554D70" w:rsidRDefault="00554D7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If this file is missing, the deployment will fail with an error saying "</w:t>
      </w:r>
      <w:proofErr w:type="spellStart"/>
      <w:r w:rsidRPr="00554D70">
        <w:rPr>
          <w:szCs w:val="22"/>
          <w:lang w:val="en-US"/>
        </w:rPr>
        <w:t>IllegalStateException</w:t>
      </w:r>
      <w:proofErr w:type="spellEnd"/>
      <w:r w:rsidRPr="00554D70">
        <w:rPr>
          <w:szCs w:val="22"/>
          <w:lang w:val="en-US"/>
        </w:rPr>
        <w:t>: System not configured".</w:t>
      </w:r>
    </w:p>
    <w:p w:rsid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Modify the values according to your local settings. The certificate location is relative to the </w:t>
      </w:r>
      <w:proofErr w:type="spellStart"/>
      <w:r w:rsidRPr="00554D70">
        <w:rPr>
          <w:rFonts w:ascii="Courier New" w:hAnsi="Courier New" w:cs="Courier New"/>
          <w:sz w:val="20"/>
          <w:szCs w:val="20"/>
          <w:lang w:val="en-US"/>
        </w:rPr>
        <w:t>sts.properties</w:t>
      </w:r>
      <w:proofErr w:type="spellEnd"/>
      <w:r w:rsidR="003232FA">
        <w:rPr>
          <w:szCs w:val="22"/>
          <w:lang w:val="en-US"/>
        </w:rPr>
        <w:t xml:space="preserve"> file it</w:t>
      </w:r>
      <w:r w:rsidRPr="00554D70">
        <w:rPr>
          <w:szCs w:val="22"/>
          <w:lang w:val="en-US"/>
        </w:rPr>
        <w:t xml:space="preserve">self and can be either a JKS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or a PKCS12 file. 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For test certificates, go to </w:t>
      </w:r>
      <w:hyperlink r:id="rId17" w:history="1">
        <w:r w:rsidRPr="00554D70">
          <w:rPr>
            <w:color w:val="1220F9"/>
            <w:szCs w:val="22"/>
            <w:u w:val="single"/>
            <w:lang w:val="en-US"/>
          </w:rPr>
          <w:t>https://www.certifikat.dk/export/sites/dk.certifikat.oc/da/developer/eksempler/</w:t>
        </w:r>
      </w:hyperlink>
      <w:r w:rsidRPr="00554D70">
        <w:rPr>
          <w:szCs w:val="22"/>
          <w:lang w:val="en-US"/>
        </w:rPr>
        <w:t>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Unzip the archive and deploy the war file. For deployment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>, do as follows: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Open </w:t>
      </w:r>
      <w:hyperlink r:id="rId18" w:history="1">
        <w:r w:rsidRPr="00554D70">
          <w:rPr>
            <w:color w:val="1220F9"/>
            <w:szCs w:val="22"/>
            <w:u w:val="single"/>
            <w:lang w:val="en-US"/>
          </w:rPr>
          <w:t>http://localhost:4848</w:t>
        </w:r>
      </w:hyperlink>
      <w:r w:rsidRPr="00554D70">
        <w:rPr>
          <w:szCs w:val="22"/>
          <w:lang w:val="en-US"/>
        </w:rPr>
        <w:t xml:space="preserve"> in a browser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Login (default administrator login is admin/</w:t>
      </w:r>
      <w:proofErr w:type="spellStart"/>
      <w:r w:rsidRPr="00554D70">
        <w:rPr>
          <w:szCs w:val="22"/>
          <w:lang w:val="en-US"/>
        </w:rPr>
        <w:t>adminadmin</w:t>
      </w:r>
      <w:proofErr w:type="spellEnd"/>
      <w:r w:rsidRPr="00554D70">
        <w:rPr>
          <w:szCs w:val="22"/>
          <w:lang w:val="en-US"/>
        </w:rPr>
        <w:t>)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>Click on Applications in the menu, then on Web Applications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proofErr w:type="spellStart"/>
      <w:r w:rsidRPr="00554D70">
        <w:rPr>
          <w:szCs w:val="22"/>
        </w:rPr>
        <w:t>Click</w:t>
      </w:r>
      <w:proofErr w:type="spellEnd"/>
      <w:r w:rsidRPr="00554D70">
        <w:rPr>
          <w:szCs w:val="22"/>
        </w:rPr>
        <w:t xml:space="preserve"> </w:t>
      </w:r>
      <w:proofErr w:type="spellStart"/>
      <w:r w:rsidRPr="00554D70">
        <w:rPr>
          <w:szCs w:val="22"/>
        </w:rPr>
        <w:t>Deploy</w:t>
      </w:r>
      <w:proofErr w:type="spellEnd"/>
      <w:r w:rsidRPr="00554D70">
        <w:rPr>
          <w:szCs w:val="22"/>
        </w:rPr>
        <w:t>...</w:t>
      </w:r>
    </w:p>
    <w:p w:rsidR="00EA24F0" w:rsidRPr="00554D70" w:rsidRDefault="00EA24F0" w:rsidP="00EA24F0">
      <w:pPr>
        <w:numPr>
          <w:ilvl w:val="0"/>
          <w:numId w:val="22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Choose the </w:t>
      </w:r>
      <w:proofErr w:type="spellStart"/>
      <w:r w:rsidRPr="00554D70">
        <w:rPr>
          <w:szCs w:val="22"/>
          <w:lang w:val="en-US"/>
        </w:rPr>
        <w:t>sts.war</w:t>
      </w:r>
      <w:proofErr w:type="spellEnd"/>
      <w:r w:rsidRPr="00554D70">
        <w:rPr>
          <w:szCs w:val="22"/>
          <w:lang w:val="en-US"/>
        </w:rPr>
        <w:t xml:space="preserve"> file and click OK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Restart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="003232FA">
        <w:rPr>
          <w:szCs w:val="22"/>
          <w:lang w:val="en-US"/>
        </w:rPr>
        <w:t xml:space="preserve">. Check the </w:t>
      </w:r>
      <w:proofErr w:type="spellStart"/>
      <w:r w:rsidR="003232FA">
        <w:rPr>
          <w:szCs w:val="22"/>
          <w:lang w:val="en-US"/>
        </w:rPr>
        <w:t>GlassFish</w:t>
      </w:r>
      <w:proofErr w:type="spellEnd"/>
      <w:r w:rsidR="003232FA">
        <w:rPr>
          <w:szCs w:val="22"/>
          <w:lang w:val="en-US"/>
        </w:rPr>
        <w:t xml:space="preserve"> logs at</w:t>
      </w:r>
      <w:r w:rsidRPr="00554D70">
        <w:rPr>
          <w:szCs w:val="22"/>
          <w:lang w:val="en-US"/>
        </w:rPr>
        <w:t xml:space="preserve"> </w:t>
      </w:r>
      <w:r w:rsidRPr="003232FA">
        <w:rPr>
          <w:rFonts w:ascii="Courier New" w:hAnsi="Courier New" w:cs="Courier New"/>
          <w:sz w:val="20"/>
          <w:szCs w:val="20"/>
          <w:lang w:val="en-US"/>
        </w:rPr>
        <w:t>domains/domain1/logs/server.log</w:t>
      </w:r>
      <w:r w:rsidRPr="00554D70">
        <w:rPr>
          <w:szCs w:val="22"/>
          <w:lang w:val="en-US"/>
        </w:rPr>
        <w:t xml:space="preserve"> to check that everything is running - one of the last lines should contain "</w:t>
      </w:r>
      <w:r w:rsidRPr="003232FA">
        <w:rPr>
          <w:rFonts w:ascii="Courier New" w:hAnsi="Courier New" w:cs="Courier New"/>
          <w:sz w:val="20"/>
          <w:szCs w:val="20"/>
          <w:lang w:val="en-US"/>
        </w:rPr>
        <w:t>Configured OIOSAML to .../.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sts.properties</w:t>
      </w:r>
      <w:proofErr w:type="spellEnd"/>
      <w:r w:rsidRPr="00554D70">
        <w:rPr>
          <w:szCs w:val="22"/>
          <w:lang w:val="en-US"/>
        </w:rPr>
        <w:t>".</w:t>
      </w:r>
    </w:p>
    <w:p w:rsidR="003232FA" w:rsidRPr="00554D70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Pr="00554D70" w:rsidRDefault="00EA24F0" w:rsidP="003232FA">
      <w:pPr>
        <w:pStyle w:val="Overskrift4"/>
        <w:rPr>
          <w:lang w:val="en-US"/>
        </w:rPr>
      </w:pPr>
      <w:r w:rsidRPr="00554D70">
        <w:rPr>
          <w:lang w:val="en-US"/>
        </w:rPr>
        <w:t xml:space="preserve">Install the </w:t>
      </w:r>
      <w:proofErr w:type="spellStart"/>
      <w:r w:rsidRPr="00554D70">
        <w:rPr>
          <w:lang w:val="en-US"/>
        </w:rPr>
        <w:t>WebService</w:t>
      </w:r>
      <w:proofErr w:type="spellEnd"/>
      <w:r w:rsidRPr="00554D70">
        <w:rPr>
          <w:lang w:val="en-US"/>
        </w:rPr>
        <w:t xml:space="preserve"> Provider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is a standard J</w:t>
      </w:r>
      <w:r w:rsidR="003232FA">
        <w:rPr>
          <w:szCs w:val="22"/>
          <w:lang w:val="en-US"/>
        </w:rPr>
        <w:t xml:space="preserve">EE web application. It has </w:t>
      </w:r>
      <w:r w:rsidRPr="00554D70">
        <w:rPr>
          <w:szCs w:val="22"/>
          <w:lang w:val="en-US"/>
        </w:rPr>
        <w:t xml:space="preserve">been tested with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</w:t>
      </w:r>
      <w:r w:rsidR="003232FA">
        <w:rPr>
          <w:szCs w:val="22"/>
          <w:lang w:val="en-US"/>
        </w:rPr>
        <w:t>on</w:t>
      </w:r>
      <w:r w:rsidR="00EF39D0">
        <w:rPr>
          <w:szCs w:val="22"/>
          <w:lang w:val="en-US"/>
        </w:rPr>
        <w:t>l</w:t>
      </w:r>
      <w:r w:rsidR="003232FA">
        <w:rPr>
          <w:szCs w:val="22"/>
          <w:lang w:val="en-US"/>
        </w:rPr>
        <w:t xml:space="preserve">y </w:t>
      </w:r>
      <w:r w:rsidRPr="00554D70">
        <w:rPr>
          <w:szCs w:val="22"/>
          <w:lang w:val="en-US"/>
        </w:rPr>
        <w:t xml:space="preserve">and it requires Metro/WSIT version 2.0 </w:t>
      </w:r>
      <w:commentRangeStart w:id="16"/>
      <w:r w:rsidRPr="00554D70">
        <w:rPr>
          <w:szCs w:val="22"/>
          <w:lang w:val="en-US"/>
        </w:rPr>
        <w:t>(not 2.0.1</w:t>
      </w:r>
      <w:r w:rsidR="00C71808">
        <w:rPr>
          <w:szCs w:val="22"/>
          <w:lang w:val="en-US"/>
        </w:rPr>
        <w:t xml:space="preserve"> – there is a problem with signature validation with this version</w:t>
      </w:r>
      <w:r w:rsidRPr="00554D70">
        <w:rPr>
          <w:szCs w:val="22"/>
          <w:lang w:val="en-US"/>
        </w:rPr>
        <w:t xml:space="preserve">). </w:t>
      </w:r>
      <w:commentRangeEnd w:id="16"/>
      <w:r w:rsidR="00DF740C">
        <w:rPr>
          <w:rStyle w:val="Kommentarhenvisning"/>
        </w:rPr>
        <w:commentReference w:id="16"/>
      </w:r>
      <w:r w:rsidRPr="00554D70">
        <w:rPr>
          <w:szCs w:val="22"/>
          <w:lang w:val="en-US"/>
        </w:rPr>
        <w:t xml:space="preserve">Download the most recent version from </w:t>
      </w:r>
      <w:r w:rsidR="00B603BD" w:rsidRPr="00B603BD">
        <w:rPr>
          <w:lang w:val="en-US"/>
        </w:rPr>
        <w:t>http://digitaliser.dk/group/705156</w:t>
      </w:r>
      <w:commentRangeStart w:id="17"/>
      <w:r w:rsidRPr="00554D70">
        <w:rPr>
          <w:szCs w:val="22"/>
          <w:lang w:val="en-US"/>
        </w:rPr>
        <w:t xml:space="preserve"> and unzip the file. </w:t>
      </w:r>
      <w:commentRangeEnd w:id="17"/>
      <w:r w:rsidR="00485D87">
        <w:rPr>
          <w:rStyle w:val="Kommentarhenvisning"/>
        </w:rPr>
        <w:commentReference w:id="17"/>
      </w:r>
      <w:r w:rsidRPr="00554D70">
        <w:rPr>
          <w:szCs w:val="22"/>
          <w:lang w:val="en-US"/>
        </w:rPr>
        <w:t xml:space="preserve">Deploy the poc-provider.war file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by following the same instructions as for the STS. This can be done into either the same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instance, or with an instance on another host.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The only required configuration for the WSP is that a number of certificates and keys must be installed:</w:t>
      </w:r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certificate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root CA certificate for the WSC certificates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</w:p>
    <w:p w:rsidR="00EA24F0" w:rsidRPr="00554D70" w:rsidRDefault="00EA24F0" w:rsidP="00EA24F0">
      <w:pPr>
        <w:numPr>
          <w:ilvl w:val="0"/>
          <w:numId w:val="23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private key and certificate must be present in the server's </w:t>
      </w:r>
      <w:proofErr w:type="spellStart"/>
      <w:r w:rsidRPr="00554D70">
        <w:rPr>
          <w:szCs w:val="22"/>
          <w:lang w:val="en-US"/>
        </w:rPr>
        <w:t>keystore</w:t>
      </w:r>
      <w:proofErr w:type="spellEnd"/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lastRenderedPageBreak/>
        <w:t>The STS certificate:</w:t>
      </w:r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STS certificate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. First, list the contents of the STS </w:t>
      </w:r>
      <w:proofErr w:type="spellStart"/>
      <w:proofErr w:type="gramStart"/>
      <w:r w:rsidRPr="00554D70">
        <w:rPr>
          <w:szCs w:val="22"/>
          <w:lang w:val="en-US"/>
        </w:rPr>
        <w:t>keystore</w:t>
      </w:r>
      <w:proofErr w:type="spellEnd"/>
      <w:proofErr w:type="gramEnd"/>
      <w:r w:rsidRPr="00554D70">
        <w:rPr>
          <w:szCs w:val="22"/>
          <w:lang w:val="en-US"/>
        </w:rPr>
        <w:t xml:space="preserve"> file in order to find the alias of the key.</w:t>
      </w:r>
    </w:p>
    <w:p w:rsidR="003232FA" w:rsidRPr="00554D70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The output should look similar to this: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type: PKCS12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provider: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SunJSSE</w:t>
      </w:r>
      <w:proofErr w:type="spellEnd"/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Your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contains 1 entry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2, Jul 5,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75:D0:2A:21:A0:68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:BB:1E:6A:E9:F2:AE:33:16:31:16</w:t>
      </w:r>
      <w:proofErr w:type="gram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alias is first part of the second last line (in this case the "2" that starts the line "2, Jul 5, 2010, </w:t>
      </w:r>
      <w:proofErr w:type="spellStart"/>
      <w:r w:rsidRPr="00554D70">
        <w:rPr>
          <w:szCs w:val="22"/>
          <w:lang w:val="en-US"/>
        </w:rPr>
        <w:t>PrivateKeyEntry</w:t>
      </w:r>
      <w:proofErr w:type="spellEnd"/>
      <w:r w:rsidRPr="00554D70">
        <w:rPr>
          <w:szCs w:val="22"/>
          <w:lang w:val="en-US"/>
        </w:rPr>
        <w:t>"). Note that this is a "</w:t>
      </w:r>
      <w:proofErr w:type="spellStart"/>
      <w:r w:rsidRPr="00554D70">
        <w:rPr>
          <w:szCs w:val="22"/>
          <w:lang w:val="en-US"/>
        </w:rPr>
        <w:t>PrivateKeyEntry</w:t>
      </w:r>
      <w:proofErr w:type="spellEnd"/>
      <w:r w:rsidRPr="00554D70">
        <w:rPr>
          <w:szCs w:val="22"/>
          <w:lang w:val="en-US"/>
        </w:rPr>
        <w:t>". What we need is a certificate, which can be generated and imported with the following commands.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szCs w:val="22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-export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rfc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pkcs12 -alias "&lt;alias read from the output of the previous command&gt;" &gt; sts.crt</w:t>
      </w:r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="003232FA">
        <w:rPr>
          <w:szCs w:val="22"/>
          <w:lang w:val="en-US"/>
        </w:rPr>
        <w:cr/>
        <w:t>(</w:t>
      </w:r>
      <w:proofErr w:type="gramStart"/>
      <w:r w:rsidRPr="00554D70">
        <w:rPr>
          <w:szCs w:val="22"/>
          <w:lang w:val="en-US"/>
        </w:rPr>
        <w:t>if</w:t>
      </w:r>
      <w:proofErr w:type="gramEnd"/>
      <w:r w:rsidRPr="00554D70">
        <w:rPr>
          <w:szCs w:val="22"/>
          <w:lang w:val="en-US"/>
        </w:rPr>
        <w:t xml:space="preserve"> necessary copy </w:t>
      </w:r>
      <w:r w:rsidRPr="003232FA">
        <w:rPr>
          <w:rFonts w:ascii="Courier New" w:hAnsi="Courier New" w:cs="Courier New"/>
          <w:sz w:val="20"/>
          <w:szCs w:val="20"/>
          <w:lang w:val="en-US"/>
        </w:rPr>
        <w:t>sts.crt</w:t>
      </w:r>
      <w:r w:rsidRPr="00554D70">
        <w:rPr>
          <w:szCs w:val="22"/>
          <w:lang w:val="en-US"/>
        </w:rPr>
        <w:t xml:space="preserve"> to the </w:t>
      </w:r>
      <w:r w:rsidR="003232FA">
        <w:rPr>
          <w:szCs w:val="22"/>
          <w:lang w:val="en-US"/>
        </w:rPr>
        <w:t xml:space="preserve">host of the </w:t>
      </w:r>
      <w:proofErr w:type="spellStart"/>
      <w:r w:rsidR="003232FA">
        <w:rPr>
          <w:szCs w:val="22"/>
          <w:lang w:val="en-US"/>
        </w:rPr>
        <w:t>WebService</w:t>
      </w:r>
      <w:proofErr w:type="spellEnd"/>
      <w:r w:rsidR="003232FA">
        <w:rPr>
          <w:szCs w:val="22"/>
          <w:lang w:val="en-US"/>
        </w:rPr>
        <w:t xml:space="preserve"> Provider)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-import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trustcacerts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cacerts.jks -file sts.crt -alias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sts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first command requires the password for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(e.g. "Test1234"). The last command requires the password for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 of the Glassfish domain, which is "</w:t>
      </w:r>
      <w:proofErr w:type="spellStart"/>
      <w:r w:rsidRPr="00554D70">
        <w:rPr>
          <w:szCs w:val="22"/>
          <w:lang w:val="en-US"/>
        </w:rPr>
        <w:t>changeit</w:t>
      </w:r>
      <w:proofErr w:type="spellEnd"/>
      <w:r w:rsidRPr="00554D70">
        <w:rPr>
          <w:szCs w:val="22"/>
          <w:lang w:val="en-US"/>
        </w:rPr>
        <w:t>" by default. The command also prompts for confirmation that the certificate should be trusted - make sure to change the default answer from "no" to "yes".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>The root certificate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root CA certificate for the WSC certificates must be present in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>. For OCES test certificates, the CA certificate can be found at </w:t>
      </w:r>
      <w:hyperlink r:id="rId20" w:history="1">
        <w:r w:rsidRPr="00554D70">
          <w:rPr>
            <w:color w:val="1220F9"/>
            <w:szCs w:val="22"/>
            <w:u w:val="single"/>
            <w:lang w:val="en-US"/>
          </w:rPr>
          <w:t>https://www.certifikat.dk/export/sites/dk.certifikat.oc/da/developer/eksempler/</w:t>
        </w:r>
      </w:hyperlink>
      <w:r w:rsidRPr="00554D70">
        <w:rPr>
          <w:szCs w:val="22"/>
          <w:lang w:val="en-US"/>
        </w:rPr>
        <w:t>.</w:t>
      </w:r>
    </w:p>
    <w:p w:rsidR="00EA24F0" w:rsidRP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>
        <w:rPr>
          <w:szCs w:val="22"/>
          <w:lang w:val="en-US"/>
        </w:rPr>
        <w:t>(</w:t>
      </w:r>
      <w:proofErr w:type="gramStart"/>
      <w:r w:rsidR="00EA24F0" w:rsidRPr="00554D70">
        <w:rPr>
          <w:szCs w:val="22"/>
          <w:lang w:val="en-US"/>
        </w:rPr>
        <w:t>get</w:t>
      </w:r>
      <w:proofErr w:type="gramEnd"/>
      <w:r w:rsidR="00EA24F0" w:rsidRPr="00554D70">
        <w:rPr>
          <w:szCs w:val="22"/>
          <w:lang w:val="en-US"/>
        </w:rPr>
        <w:t xml:space="preserve"> the ca certif</w:t>
      </w:r>
      <w:r>
        <w:rPr>
          <w:szCs w:val="22"/>
          <w:lang w:val="en-US"/>
        </w:rPr>
        <w:t xml:space="preserve">icate and save it to </w:t>
      </w:r>
      <w:r w:rsidRPr="003232FA">
        <w:rPr>
          <w:rFonts w:ascii="Courier New" w:hAnsi="Courier New" w:cs="Courier New"/>
          <w:sz w:val="20"/>
          <w:szCs w:val="20"/>
          <w:lang w:val="en-US"/>
        </w:rPr>
        <w:t>cacert.crt</w:t>
      </w:r>
      <w:r>
        <w:rPr>
          <w:szCs w:val="22"/>
          <w:lang w:val="en-US"/>
        </w:rPr>
        <w:t>)</w:t>
      </w:r>
      <w:r w:rsidR="00EA24F0" w:rsidRPr="00554D70">
        <w:rPr>
          <w:szCs w:val="22"/>
          <w:lang w:val="en-US"/>
        </w:rPr>
        <w:cr/>
      </w:r>
      <w:r w:rsidR="00EA24F0" w:rsidRPr="00554D70">
        <w:rPr>
          <w:szCs w:val="22"/>
          <w:lang w:val="en-US"/>
        </w:rPr>
        <w:cr/>
      </w:r>
      <w:proofErr w:type="spellStart"/>
      <w:proofErr w:type="gram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="00EA24F0" w:rsidRPr="003232FA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-import -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trustcacerts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 xml:space="preserve"> cacerts.jks -file cacert.crt -alias </w:t>
      </w:r>
      <w:proofErr w:type="spellStart"/>
      <w:r w:rsidR="00EA24F0" w:rsidRPr="003232FA">
        <w:rPr>
          <w:rFonts w:ascii="Courier New" w:hAnsi="Courier New" w:cs="Courier New"/>
          <w:sz w:val="20"/>
          <w:szCs w:val="20"/>
          <w:lang w:val="en-US"/>
        </w:rPr>
        <w:t>cacert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Again, the last command requires the password for the </w:t>
      </w:r>
      <w:proofErr w:type="spellStart"/>
      <w:r w:rsidRPr="00554D70">
        <w:rPr>
          <w:szCs w:val="22"/>
          <w:lang w:val="en-US"/>
        </w:rPr>
        <w:t>truststore</w:t>
      </w:r>
      <w:proofErr w:type="spellEnd"/>
      <w:r w:rsidRPr="00554D70">
        <w:rPr>
          <w:szCs w:val="22"/>
          <w:lang w:val="en-US"/>
        </w:rPr>
        <w:t xml:space="preserve"> of the Glassfish domain which is "</w:t>
      </w:r>
      <w:proofErr w:type="spellStart"/>
      <w:r w:rsidRPr="00554D70">
        <w:rPr>
          <w:szCs w:val="22"/>
          <w:lang w:val="en-US"/>
        </w:rPr>
        <w:t>ch</w:t>
      </w:r>
      <w:r w:rsidR="003232FA">
        <w:rPr>
          <w:szCs w:val="22"/>
          <w:lang w:val="en-US"/>
        </w:rPr>
        <w:t>angeit</w:t>
      </w:r>
      <w:proofErr w:type="spellEnd"/>
      <w:r w:rsidR="003232FA">
        <w:rPr>
          <w:szCs w:val="22"/>
          <w:lang w:val="en-US"/>
        </w:rPr>
        <w:t>" by default. T</w:t>
      </w:r>
      <w:r w:rsidRPr="00554D70">
        <w:rPr>
          <w:szCs w:val="22"/>
          <w:lang w:val="en-US"/>
        </w:rPr>
        <w:t>he command also prompts for confirmation that the certificate should be trusted - make sure to change the default answer from "no" to "yes".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>The private key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private key must be copied to the server's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and must have a "</w:t>
      </w:r>
      <w:proofErr w:type="spellStart"/>
      <w:r w:rsidRPr="00554D70">
        <w:rPr>
          <w:szCs w:val="22"/>
          <w:lang w:val="en-US"/>
        </w:rPr>
        <w:t>voces</w:t>
      </w:r>
      <w:proofErr w:type="spellEnd"/>
      <w:r w:rsidRPr="00554D70">
        <w:rPr>
          <w:szCs w:val="22"/>
          <w:lang w:val="en-US"/>
        </w:rPr>
        <w:t xml:space="preserve">" alias. 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First, get the alias of the key in the existing file: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As in the section describing the STS certificate import, the alias is the first part on the 2nd last line.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Then, import the key into the server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>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&gt;/domains/domain1/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cr/>
      </w:r>
      <w:r w:rsidRPr="00554D70">
        <w:rPr>
          <w:szCs w:val="22"/>
          <w:lang w:val="en-US"/>
        </w:rPr>
        <w:cr/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importkeystore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TestVOCES1.pkcs12 -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destkeystore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srcstoretype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pkcs12 -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destalias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srcalias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"&lt;alias&gt;"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NOTE 1: The </w:t>
      </w:r>
      <w:proofErr w:type="spellStart"/>
      <w:r w:rsidRPr="00554D70">
        <w:rPr>
          <w:szCs w:val="22"/>
          <w:lang w:val="en-US"/>
        </w:rPr>
        <w:t>keytool</w:t>
      </w:r>
      <w:proofErr w:type="spellEnd"/>
      <w:r w:rsidRPr="00554D70">
        <w:rPr>
          <w:szCs w:val="22"/>
          <w:lang w:val="en-US"/>
        </w:rPr>
        <w:t xml:space="preserve"> comman</w:t>
      </w:r>
      <w:r w:rsidR="003232FA">
        <w:rPr>
          <w:szCs w:val="22"/>
          <w:lang w:val="en-US"/>
        </w:rPr>
        <w:t>d can behave a bit strange.</w:t>
      </w:r>
      <w:r w:rsidRPr="00554D70">
        <w:rPr>
          <w:szCs w:val="22"/>
          <w:lang w:val="en-US"/>
        </w:rPr>
        <w:t xml:space="preserve"> Even though the alias found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listing above was for example "2" it may not accept this as </w:t>
      </w:r>
      <w:proofErr w:type="spellStart"/>
      <w:r w:rsidRPr="00554D70">
        <w:rPr>
          <w:szCs w:val="22"/>
          <w:lang w:val="en-US"/>
        </w:rPr>
        <w:t>srcalias</w:t>
      </w:r>
      <w:proofErr w:type="spellEnd"/>
      <w:r w:rsidRPr="00554D70">
        <w:rPr>
          <w:szCs w:val="22"/>
          <w:lang w:val="en-US"/>
        </w:rPr>
        <w:t xml:space="preserve">. Given that the source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contains only the relevant key, simply try using "1" instead, if you experience this problem - it has been seen to work several times.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The import can be verified by listing the contents of the keystore.jks and verifying that it contains an entry with the alias "</w:t>
      </w:r>
      <w:proofErr w:type="spellStart"/>
      <w:r w:rsidRPr="00554D70">
        <w:rPr>
          <w:szCs w:val="22"/>
          <w:lang w:val="en-US"/>
        </w:rPr>
        <w:t>voces</w:t>
      </w:r>
      <w:proofErr w:type="spellEnd"/>
      <w:r w:rsidRPr="00554D70">
        <w:rPr>
          <w:szCs w:val="22"/>
          <w:lang w:val="en-US"/>
        </w:rPr>
        <w:t>":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-list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 </w:t>
      </w:r>
    </w:p>
    <w:p w:rsidR="003232FA" w:rsidRP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Enter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password: 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type: JKS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provider: SUN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Your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contains 2 entries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s1as, Jun 8,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D5:45:32:04:5A:1B:13:84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:BA:76:85:AF:4C:06:AA:A7</w:t>
      </w:r>
      <w:proofErr w:type="gramEnd"/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, Jul 5, 2010,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PrivateKeyEntry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,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Certificate fingerprint (MD5): 75:D0:2A:21:A0:68</w:t>
      </w:r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:BB:1E:6A:E9:F2:AE:33:16:31:16</w:t>
      </w:r>
      <w:proofErr w:type="gram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proofErr w:type="gramStart"/>
      <w:r w:rsidRPr="00554D70">
        <w:rPr>
          <w:szCs w:val="22"/>
          <w:lang w:val="en-US"/>
        </w:rPr>
        <w:t xml:space="preserve">NOTE 2: Glassfish requires that the keys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all have the same password as the master password of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itself - otherwise the server will fail during startup of the domain with a log entry saying "Cannot recover key" (which just means that it was not possible to find/use a key with the given alias and password).</w:t>
      </w:r>
      <w:proofErr w:type="gramEnd"/>
      <w:r w:rsidRPr="00554D70">
        <w:rPr>
          <w:szCs w:val="22"/>
          <w:lang w:val="en-US"/>
        </w:rPr>
        <w:t xml:space="preserve"> The password can be changed using the following command which will prompt for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password, the (old) key password and the new key password. If the password is changed multiple times it can be a little confusing, because </w:t>
      </w:r>
      <w:proofErr w:type="spellStart"/>
      <w:r w:rsidRPr="00554D70">
        <w:rPr>
          <w:szCs w:val="22"/>
          <w:lang w:val="en-US"/>
        </w:rPr>
        <w:t>keytool</w:t>
      </w:r>
      <w:proofErr w:type="spellEnd"/>
      <w:r w:rsidRPr="00554D70">
        <w:rPr>
          <w:szCs w:val="22"/>
          <w:lang w:val="en-US"/>
        </w:rPr>
        <w:t xml:space="preserve"> does not prompt for the old key password if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 is also valid as key password.</w:t>
      </w:r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32FA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keypasswd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keystore.jks -alias 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voces</w:t>
      </w:r>
      <w:proofErr w:type="spellEnd"/>
    </w:p>
    <w:p w:rsidR="003232FA" w:rsidRDefault="003232FA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It might be necessary to restart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after installing the keys and certificates. </w:t>
      </w: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r w:rsidRPr="003232F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&gt;/bin/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asadmin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stop-domain</w:t>
      </w:r>
      <w:r w:rsidRPr="003232FA">
        <w:rPr>
          <w:rFonts w:ascii="Courier New" w:hAnsi="Courier New" w:cs="Courier New"/>
          <w:sz w:val="20"/>
          <w:szCs w:val="20"/>
          <w:lang w:val="en-US"/>
        </w:rPr>
        <w:cr/>
        <w:t>&lt;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glassfish_home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&gt;/bin/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asadmin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 xml:space="preserve"> start-domain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Test that the application is installed correctly by retrieving the WSDL file. To do this, open </w:t>
      </w:r>
      <w:hyperlink r:id="rId21" w:history="1">
        <w:r w:rsidRPr="00554D70">
          <w:rPr>
            <w:color w:val="1220F9"/>
            <w:szCs w:val="22"/>
            <w:u w:val="single"/>
            <w:lang w:val="en-US"/>
          </w:rPr>
          <w:t>http://localhost:8080/poc-provider/ProviderService?wsdl</w:t>
        </w:r>
      </w:hyperlink>
      <w:r w:rsidRPr="00554D70">
        <w:rPr>
          <w:szCs w:val="22"/>
          <w:lang w:val="en-US"/>
        </w:rPr>
        <w:t xml:space="preserve"> in a browser (edit hostname and port number according to the local installation if the defaults have been changed).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</w:p>
    <w:p w:rsidR="00EA24F0" w:rsidRPr="003232FA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3232FA">
        <w:rPr>
          <w:b/>
          <w:szCs w:val="22"/>
          <w:lang w:val="en-US"/>
        </w:rPr>
        <w:t xml:space="preserve">Install the </w:t>
      </w:r>
      <w:proofErr w:type="spellStart"/>
      <w:r w:rsidRPr="003232FA">
        <w:rPr>
          <w:b/>
          <w:szCs w:val="22"/>
          <w:lang w:val="en-US"/>
        </w:rPr>
        <w:t>WebService</w:t>
      </w:r>
      <w:proofErr w:type="spellEnd"/>
      <w:r w:rsidRPr="003232FA">
        <w:rPr>
          <w:b/>
          <w:szCs w:val="22"/>
          <w:lang w:val="en-US"/>
        </w:rPr>
        <w:t xml:space="preserve"> Consumer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4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The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Provider is a standard JEE web application. Download the most recent version from </w:t>
      </w:r>
      <w:r w:rsidR="00B603BD" w:rsidRPr="00B603BD">
        <w:rPr>
          <w:lang w:val="en-US"/>
        </w:rPr>
        <w:t>http://digitaliser.dk/group/705156</w:t>
      </w:r>
      <w:r w:rsidRPr="00554D70">
        <w:rPr>
          <w:szCs w:val="22"/>
          <w:lang w:val="en-US"/>
        </w:rPr>
        <w:t xml:space="preserve">and unzip the file. Deploy the poc-consumer.war file to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or to </w:t>
      </w:r>
      <w:r w:rsidRPr="00554D70">
        <w:rPr>
          <w:szCs w:val="22"/>
          <w:lang w:val="en-US"/>
        </w:rPr>
        <w:lastRenderedPageBreak/>
        <w:t xml:space="preserve">another </w:t>
      </w:r>
      <w:proofErr w:type="spellStart"/>
      <w:r w:rsidRPr="00554D70">
        <w:rPr>
          <w:szCs w:val="22"/>
          <w:lang w:val="en-US"/>
        </w:rPr>
        <w:t>Servlet</w:t>
      </w:r>
      <w:proofErr w:type="spellEnd"/>
      <w:r w:rsidRPr="00554D70">
        <w:rPr>
          <w:szCs w:val="22"/>
          <w:lang w:val="en-US"/>
        </w:rPr>
        <w:t xml:space="preserve"> container by following the same instructions as for the STS. This can be done in the same </w:t>
      </w:r>
      <w:proofErr w:type="spellStart"/>
      <w:r w:rsidRPr="00554D70">
        <w:rPr>
          <w:szCs w:val="22"/>
          <w:lang w:val="en-US"/>
        </w:rPr>
        <w:t>GlassFish</w:t>
      </w:r>
      <w:proofErr w:type="spellEnd"/>
      <w:r w:rsidRPr="00554D70">
        <w:rPr>
          <w:szCs w:val="22"/>
          <w:lang w:val="en-US"/>
        </w:rPr>
        <w:t xml:space="preserve"> instance, or on an instance on another host.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szCs w:val="22"/>
          <w:lang w:val="en-US"/>
        </w:rPr>
      </w:pPr>
      <w:r w:rsidRPr="00554D70">
        <w:rPr>
          <w:szCs w:val="22"/>
          <w:lang w:val="en-US"/>
        </w:rPr>
        <w:t>Configure the application for an Identity Provider (IDP)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t>It is a prerequisite for this step that an IDP is installed and available - the IDP must support SAML 2.0 Assertions (urn</w:t>
      </w:r>
      <w:proofErr w:type="gramStart"/>
      <w:r w:rsidRPr="00554D70">
        <w:rPr>
          <w:szCs w:val="22"/>
          <w:lang w:val="en-US"/>
        </w:rPr>
        <w:t>:oasis:names:tc:SAML:2.0:assertion</w:t>
      </w:r>
      <w:proofErr w:type="gramEnd"/>
      <w:r w:rsidRPr="00554D70">
        <w:rPr>
          <w:szCs w:val="22"/>
          <w:lang w:val="en-US"/>
        </w:rPr>
        <w:t xml:space="preserve"> version 2.0), but it is out of scope for this document to describe how to install and configure one. This scenario has been tested with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which is freely available from </w:t>
      </w:r>
      <w:commentRangeStart w:id="18"/>
      <w:r w:rsidR="00B603BD">
        <w:fldChar w:fldCharType="begin"/>
      </w:r>
      <w:r w:rsidR="00B603BD" w:rsidRPr="00B603BD">
        <w:rPr>
          <w:lang w:val="en-US"/>
        </w:rPr>
        <w:instrText>HYPERLINK "http://simplesamlphp.org/"</w:instrText>
      </w:r>
      <w:r w:rsidR="00B603BD">
        <w:fldChar w:fldCharType="separate"/>
      </w:r>
      <w:r w:rsidRPr="00554D70">
        <w:rPr>
          <w:color w:val="091183"/>
          <w:szCs w:val="22"/>
          <w:u w:val="single"/>
          <w:lang w:val="en-US"/>
        </w:rPr>
        <w:t>http://simplesamlphp.org</w:t>
      </w:r>
      <w:r w:rsidR="00B603BD">
        <w:fldChar w:fldCharType="end"/>
      </w:r>
      <w:r w:rsidRPr="00554D70">
        <w:rPr>
          <w:szCs w:val="22"/>
          <w:lang w:val="en-US"/>
        </w:rPr>
        <w:t>.</w:t>
      </w:r>
      <w:commentRangeEnd w:id="18"/>
      <w:r w:rsidR="00AB0DD5">
        <w:rPr>
          <w:rStyle w:val="Kommentarhenvisning"/>
        </w:rPr>
        <w:commentReference w:id="18"/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 xml:space="preserve">The </w:t>
      </w:r>
      <w:proofErr w:type="spellStart"/>
      <w:proofErr w:type="gramStart"/>
      <w:r w:rsidRPr="00554D70">
        <w:rPr>
          <w:szCs w:val="22"/>
          <w:lang w:val="en-US"/>
        </w:rPr>
        <w:t>IdP</w:t>
      </w:r>
      <w:proofErr w:type="spellEnd"/>
      <w:proofErr w:type="gramEnd"/>
      <w:r w:rsidRPr="00554D70">
        <w:rPr>
          <w:szCs w:val="22"/>
          <w:lang w:val="en-US"/>
        </w:rPr>
        <w:t xml:space="preserve"> should be configured to map from a given STS Entity ID to a </w:t>
      </w:r>
      <w:proofErr w:type="spellStart"/>
      <w:r w:rsidRPr="00554D70">
        <w:rPr>
          <w:szCs w:val="22"/>
          <w:lang w:val="en-US"/>
        </w:rPr>
        <w:t>TokenService</w:t>
      </w:r>
      <w:proofErr w:type="spellEnd"/>
      <w:r w:rsidRPr="00554D70">
        <w:rPr>
          <w:szCs w:val="22"/>
          <w:lang w:val="en-US"/>
        </w:rPr>
        <w:t xml:space="preserve"> URL of an STS, and to provide it as an </w:t>
      </w:r>
      <w:proofErr w:type="spellStart"/>
      <w:r w:rsidRPr="00554D70">
        <w:rPr>
          <w:szCs w:val="22"/>
          <w:lang w:val="en-US"/>
        </w:rPr>
        <w:t>EndPointReference</w:t>
      </w:r>
      <w:proofErr w:type="spellEnd"/>
      <w:r w:rsidRPr="00554D70">
        <w:rPr>
          <w:szCs w:val="22"/>
          <w:lang w:val="en-US"/>
        </w:rPr>
        <w:t xml:space="preserve"> in the User Assertion. This is the value which will be inserted into the Issuer field of the generated assertion, because the STS </w:t>
      </w:r>
      <w:proofErr w:type="gramStart"/>
      <w:r w:rsidRPr="00554D70">
        <w:rPr>
          <w:szCs w:val="22"/>
          <w:lang w:val="en-US"/>
        </w:rPr>
        <w:t>is</w:t>
      </w:r>
      <w:proofErr w:type="gramEnd"/>
      <w:r w:rsidRPr="00554D70">
        <w:rPr>
          <w:szCs w:val="22"/>
          <w:lang w:val="en-US"/>
        </w:rPr>
        <w:t xml:space="preserve"> a very simple implementation that just uses the IDP to issue a SAML token. In production mode the IDP will not have any associations to the STS - the STS must however know which IDP’s it trusts.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The OIOSAML.java filter is configured for the application by performing the following steps: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Download or acquire the metadata for the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and save it in a file (e.g. idp-metadata.xml)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Enter the URL </w:t>
      </w:r>
      <w:hyperlink r:id="rId22" w:history="1">
        <w:r w:rsidRPr="00554D70">
          <w:rPr>
            <w:color w:val="091183"/>
            <w:szCs w:val="22"/>
            <w:u w:val="single"/>
            <w:lang w:val="en-US"/>
          </w:rPr>
          <w:t>http://localhost:8080/poc-consumer/saml/configure</w:t>
        </w:r>
      </w:hyperlink>
      <w:r w:rsidRPr="00554D70">
        <w:rPr>
          <w:szCs w:val="22"/>
          <w:lang w:val="en-US"/>
        </w:rPr>
        <w:t xml:space="preserve">, which - for an </w:t>
      </w:r>
      <w:proofErr w:type="spellStart"/>
      <w:r w:rsidRPr="00554D70">
        <w:rPr>
          <w:szCs w:val="22"/>
          <w:lang w:val="en-US"/>
        </w:rPr>
        <w:t>unconfigured</w:t>
      </w:r>
      <w:proofErr w:type="spellEnd"/>
      <w:r w:rsidRPr="00554D70">
        <w:rPr>
          <w:szCs w:val="22"/>
          <w:lang w:val="en-US"/>
        </w:rPr>
        <w:t xml:space="preserve"> application - will yield a page for providing the configuration. If the page claims that the application is already configured, but you wish to reconfigure, then remove (i.e. either delete or move) the directory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</w:t>
      </w:r>
      <w:r w:rsidRPr="00554D70">
        <w:rPr>
          <w:szCs w:val="22"/>
          <w:lang w:val="en-US"/>
        </w:rPr>
        <w:t>, restart the application and try again.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r w:rsidRPr="00554D70">
        <w:rPr>
          <w:szCs w:val="22"/>
          <w:lang w:val="en-US"/>
        </w:rPr>
        <w:t>Fill in the configuration page like this:</w:t>
      </w:r>
      <w:r w:rsidRPr="00554D70">
        <w:rPr>
          <w:szCs w:val="22"/>
          <w:lang w:val="en-US"/>
        </w:rPr>
        <w:cr/>
        <w:t xml:space="preserve">Entity-ID: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http://saml.poc-consumer.localhost</w:t>
      </w:r>
      <w:r w:rsidRPr="00554D70">
        <w:rPr>
          <w:szCs w:val="22"/>
          <w:lang w:val="en-US"/>
        </w:rPr>
        <w:cr/>
        <w:t xml:space="preserve">Identity provider metadata: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&lt;path to IDP metadata file&gt;</w:t>
      </w:r>
      <w:r w:rsidRPr="00554D70">
        <w:rPr>
          <w:szCs w:val="22"/>
          <w:lang w:val="en-US"/>
        </w:rPr>
        <w:cr/>
        <w:t xml:space="preserve">Create new self-signed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password: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Test1234</w:t>
      </w:r>
      <w:r w:rsidRPr="00554D70">
        <w:rPr>
          <w:szCs w:val="22"/>
          <w:lang w:val="en-US"/>
        </w:rPr>
        <w:cr/>
        <w:t xml:space="preserve">Organization Name: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&lt;Organization name&gt;</w:t>
      </w:r>
      <w:r w:rsidRPr="00554D70">
        <w:rPr>
          <w:szCs w:val="22"/>
          <w:lang w:val="en-US"/>
        </w:rPr>
        <w:cr/>
        <w:t xml:space="preserve">Organization URL: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&lt;Organization URL&gt;</w:t>
      </w:r>
      <w:r w:rsidRPr="00554D70">
        <w:rPr>
          <w:szCs w:val="22"/>
          <w:lang w:val="en-US"/>
        </w:rPr>
        <w:cr/>
        <w:t xml:space="preserve">Technical email contact address: </w:t>
      </w:r>
      <w:r w:rsidRPr="003232FA">
        <w:rPr>
          <w:rFonts w:ascii="Courier New" w:hAnsi="Courier New" w:cs="Courier New"/>
          <w:sz w:val="20"/>
          <w:szCs w:val="20"/>
          <w:lang w:val="en-US"/>
        </w:rPr>
        <w:t>&lt;some email address&gt;</w:t>
      </w:r>
      <w:r w:rsidRPr="00554D70">
        <w:rPr>
          <w:szCs w:val="22"/>
          <w:lang w:val="en-US"/>
        </w:rPr>
        <w:cr/>
        <w:t xml:space="preserve">Enable artifact consumer?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Redirect consumer?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SOAP Single Logout? </w:t>
      </w:r>
      <w:r w:rsidRPr="003232FA">
        <w:rPr>
          <w:rFonts w:ascii="Courier New" w:hAnsi="Courier New" w:cs="Courier New"/>
          <w:sz w:val="20"/>
          <w:szCs w:val="20"/>
          <w:lang w:val="en-US"/>
        </w:rPr>
        <w:t>Yes</w:t>
      </w:r>
      <w:r w:rsidRPr="00554D70">
        <w:rPr>
          <w:szCs w:val="22"/>
          <w:lang w:val="en-US"/>
        </w:rPr>
        <w:cr/>
        <w:t xml:space="preserve">Enable OCES Attribute Profile? </w:t>
      </w:r>
      <w:proofErr w:type="spellStart"/>
      <w:r w:rsidRPr="003232FA">
        <w:rPr>
          <w:rFonts w:ascii="Courier New" w:hAnsi="Courier New" w:cs="Courier New"/>
          <w:sz w:val="20"/>
          <w:szCs w:val="20"/>
        </w:rPr>
        <w:t>Yes</w:t>
      </w:r>
      <w:proofErr w:type="spellEnd"/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</w:rPr>
      </w:pPr>
      <w:proofErr w:type="spellStart"/>
      <w:r w:rsidRPr="00554D70">
        <w:rPr>
          <w:szCs w:val="22"/>
        </w:rPr>
        <w:t>Click</w:t>
      </w:r>
      <w:proofErr w:type="spellEnd"/>
      <w:r w:rsidRPr="00554D70">
        <w:rPr>
          <w:szCs w:val="22"/>
        </w:rPr>
        <w:t xml:space="preserve"> the “</w:t>
      </w:r>
      <w:proofErr w:type="spellStart"/>
      <w:r w:rsidRPr="003232FA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3232FA">
        <w:rPr>
          <w:rFonts w:ascii="Courier New" w:hAnsi="Courier New" w:cs="Courier New"/>
          <w:sz w:val="20"/>
          <w:szCs w:val="20"/>
        </w:rPr>
        <w:t xml:space="preserve"> system</w:t>
      </w:r>
      <w:r w:rsidRPr="00554D70">
        <w:rPr>
          <w:szCs w:val="22"/>
        </w:rPr>
        <w:t xml:space="preserve">” </w:t>
      </w:r>
      <w:proofErr w:type="spellStart"/>
      <w:r w:rsidRPr="00554D70">
        <w:rPr>
          <w:szCs w:val="22"/>
        </w:rPr>
        <w:t>button</w:t>
      </w:r>
      <w:proofErr w:type="spellEnd"/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Now the folder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</w:t>
      </w:r>
      <w:r w:rsidRPr="00554D70">
        <w:rPr>
          <w:szCs w:val="22"/>
          <w:lang w:val="en-US"/>
        </w:rPr>
        <w:t xml:space="preserve"> has been created and populated with a number of files and directories.</w:t>
      </w:r>
    </w:p>
    <w:p w:rsid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Configure the </w:t>
      </w:r>
      <w:proofErr w:type="spellStart"/>
      <w:proofErr w:type="gramStart"/>
      <w:r w:rsidRPr="00554D70">
        <w:rPr>
          <w:szCs w:val="22"/>
          <w:lang w:val="en-US"/>
        </w:rPr>
        <w:t>IdP</w:t>
      </w:r>
      <w:proofErr w:type="spellEnd"/>
      <w:proofErr w:type="gramEnd"/>
      <w:r w:rsidRPr="00554D70">
        <w:rPr>
          <w:szCs w:val="22"/>
          <w:lang w:val="en-US"/>
        </w:rPr>
        <w:t xml:space="preserve"> with knowledge about the </w:t>
      </w:r>
      <w:proofErr w:type="spellStart"/>
      <w:r w:rsidRPr="00554D70">
        <w:rPr>
          <w:szCs w:val="22"/>
          <w:lang w:val="en-US"/>
        </w:rPr>
        <w:t>poc</w:t>
      </w:r>
      <w:proofErr w:type="spellEnd"/>
      <w:r w:rsidRPr="00554D70">
        <w:rPr>
          <w:szCs w:val="22"/>
          <w:lang w:val="en-US"/>
        </w:rPr>
        <w:t xml:space="preserve">-consumer metadata. This is to be found in </w:t>
      </w:r>
      <w:r w:rsidRPr="003232FA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3232FA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3232FA">
        <w:rPr>
          <w:rFonts w:ascii="Courier New" w:hAnsi="Courier New" w:cs="Courier New"/>
          <w:sz w:val="20"/>
          <w:szCs w:val="20"/>
          <w:lang w:val="en-US"/>
        </w:rPr>
        <w:t>-consumer/metadata/SP/SPMetadata.xml</w:t>
      </w:r>
      <w:r w:rsidRPr="00554D70">
        <w:rPr>
          <w:szCs w:val="22"/>
          <w:lang w:val="en-US"/>
        </w:rPr>
        <w:t>.</w:t>
      </w:r>
      <w:r w:rsidRPr="00554D70">
        <w:rPr>
          <w:szCs w:val="22"/>
          <w:lang w:val="en-US"/>
        </w:rPr>
        <w:cr/>
      </w:r>
    </w:p>
    <w:p w:rsidR="00EA24F0" w:rsidRP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rFonts w:ascii="Courier New" w:hAnsi="Courier New" w:cs="Courier New"/>
          <w:sz w:val="20"/>
          <w:szCs w:val="20"/>
          <w:lang w:val="en-US"/>
        </w:rPr>
      </w:pPr>
      <w:r w:rsidRPr="00554D70">
        <w:rPr>
          <w:szCs w:val="22"/>
          <w:lang w:val="en-US"/>
        </w:rPr>
        <w:t xml:space="preserve">For the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 </w:t>
      </w:r>
      <w:proofErr w:type="spellStart"/>
      <w:r w:rsidRPr="00554D70">
        <w:rPr>
          <w:szCs w:val="22"/>
          <w:lang w:val="en-US"/>
        </w:rPr>
        <w:t>IdP</w:t>
      </w:r>
      <w:proofErr w:type="spellEnd"/>
      <w:r w:rsidRPr="00554D70">
        <w:rPr>
          <w:szCs w:val="22"/>
          <w:lang w:val="en-US"/>
        </w:rPr>
        <w:t xml:space="preserve"> this requires converting the XML to PHP code (with a conversion service that is available in </w:t>
      </w:r>
      <w:proofErr w:type="spellStart"/>
      <w:r w:rsidRPr="00554D70">
        <w:rPr>
          <w:szCs w:val="22"/>
          <w:lang w:val="en-US"/>
        </w:rPr>
        <w:t>SimpleSAMLphp</w:t>
      </w:r>
      <w:proofErr w:type="spellEnd"/>
      <w:r w:rsidRPr="00554D70">
        <w:rPr>
          <w:szCs w:val="22"/>
          <w:lang w:val="en-US"/>
        </w:rPr>
        <w:t xml:space="preserve">) and afterwards inserting this code into </w:t>
      </w:r>
      <w:r w:rsidRPr="000F62EE">
        <w:rPr>
          <w:rFonts w:ascii="Courier New" w:hAnsi="Courier New" w:cs="Courier New"/>
          <w:sz w:val="20"/>
          <w:szCs w:val="20"/>
          <w:lang w:val="en-US"/>
        </w:rPr>
        <w:t>metadata/saml20-sp-remote.php</w:t>
      </w:r>
      <w:r w:rsidRPr="00554D70">
        <w:rPr>
          <w:szCs w:val="22"/>
          <w:lang w:val="en-US"/>
        </w:rPr>
        <w:t xml:space="preserve"> file along with these extra attributes: 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  <w:t> </w:t>
      </w:r>
      <w:r w:rsidRPr="000F62EE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attributemap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',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NameIDFormat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'urn:oasis:names:tc:SAML:1.1:nameid-format:X509SubjectName',  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SPNameQualifier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'',  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  <w:t> '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simplesaml.nameidattribute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' =&gt; 'urn:oid:0.9.2342.19200300.100.1.1',</w:t>
      </w:r>
    </w:p>
    <w:p w:rsidR="00EA24F0" w:rsidRPr="000F62EE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240"/>
        <w:ind w:left="720" w:hanging="360"/>
        <w:rPr>
          <w:rFonts w:ascii="Courier New" w:hAnsi="Courier New" w:cs="Courier New"/>
          <w:sz w:val="20"/>
          <w:szCs w:val="20"/>
          <w:lang w:val="en-US"/>
        </w:rPr>
      </w:pPr>
      <w:r w:rsidRPr="00554D70">
        <w:rPr>
          <w:szCs w:val="22"/>
          <w:lang w:val="en-US"/>
        </w:rPr>
        <w:lastRenderedPageBreak/>
        <w:t xml:space="preserve">Edit the file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oiosaml-sp.properties</w:t>
      </w:r>
      <w:proofErr w:type="spellEnd"/>
      <w:r w:rsidRPr="00554D70">
        <w:rPr>
          <w:szCs w:val="22"/>
          <w:lang w:val="en-US"/>
        </w:rPr>
        <w:t xml:space="preserve"> and add these properties:</w:t>
      </w:r>
      <w:r w:rsidRPr="00554D70">
        <w:rPr>
          <w:szCs w:val="22"/>
          <w:lang w:val="en-US"/>
        </w:rPr>
        <w:cr/>
      </w:r>
      <w:r w:rsidRPr="00554D70">
        <w:rPr>
          <w:szCs w:val="22"/>
          <w:lang w:val="en-US"/>
        </w:rPr>
        <w:cr/>
      </w:r>
      <w:r w:rsidRPr="000F62EE">
        <w:rPr>
          <w:rFonts w:ascii="Courier New" w:hAnsi="Courier New" w:cs="Courier New"/>
          <w:sz w:val="20"/>
          <w:szCs w:val="20"/>
          <w:lang w:val="en-US"/>
        </w:rPr>
        <w:t>oiosaml-trust.bootstrap.base64=false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poc.provider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=http://localhost:8080/poc-provider/ProviderService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oiosaml-trust.certificate.location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=sts.jks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oiosaml-trust.certificate.password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=Test1234</w:t>
      </w:r>
    </w:p>
    <w:p w:rsidR="00EA24F0" w:rsidRPr="00554D70" w:rsidRDefault="00EA24F0" w:rsidP="00EA24F0">
      <w:pPr>
        <w:numPr>
          <w:ilvl w:val="0"/>
          <w:numId w:val="24"/>
        </w:numPr>
        <w:tabs>
          <w:tab w:val="clear" w:pos="284"/>
          <w:tab w:val="num" w:pos="720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uppressAutoHyphens w:val="0"/>
        <w:spacing w:before="100" w:after="100"/>
        <w:ind w:left="720" w:hanging="360"/>
        <w:rPr>
          <w:szCs w:val="22"/>
          <w:lang w:val="en-US"/>
        </w:rPr>
      </w:pPr>
      <w:r w:rsidRPr="00554D70">
        <w:rPr>
          <w:szCs w:val="22"/>
          <w:lang w:val="en-US"/>
        </w:rPr>
        <w:t xml:space="preserve">Export a certificate from key private key of the STS (which was placed in the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/TestVOCES1.pkcs12</w:t>
      </w:r>
      <w:r w:rsidRPr="00554D70">
        <w:rPr>
          <w:szCs w:val="22"/>
          <w:lang w:val="en-US"/>
        </w:rPr>
        <w:t xml:space="preserve">) and import the certificate into a new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called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-consumer/sts.jks</w:t>
      </w:r>
      <w:r w:rsidRPr="00554D70">
        <w:rPr>
          <w:szCs w:val="22"/>
          <w:lang w:val="en-US"/>
        </w:rPr>
        <w:t xml:space="preserve">. The filename and password of the new </w:t>
      </w:r>
      <w:proofErr w:type="spellStart"/>
      <w:r w:rsidRPr="00554D70">
        <w:rPr>
          <w:szCs w:val="22"/>
          <w:lang w:val="en-US"/>
        </w:rPr>
        <w:t>keystore</w:t>
      </w:r>
      <w:proofErr w:type="spellEnd"/>
      <w:r w:rsidRPr="00554D70">
        <w:rPr>
          <w:szCs w:val="22"/>
          <w:lang w:val="en-US"/>
        </w:rPr>
        <w:t xml:space="preserve"> should match the value of the properties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oiosaml-trust.certificate.location</w:t>
      </w:r>
      <w:proofErr w:type="spellEnd"/>
      <w:r w:rsidRPr="00554D70">
        <w:rPr>
          <w:szCs w:val="22"/>
          <w:lang w:val="en-US"/>
        </w:rPr>
        <w:t xml:space="preserve"> and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oiosaml-trust.certificate.password</w:t>
      </w:r>
      <w:proofErr w:type="spellEnd"/>
      <w:r w:rsidRPr="00554D70">
        <w:rPr>
          <w:szCs w:val="22"/>
          <w:lang w:val="en-US"/>
        </w:rPr>
        <w:t xml:space="preserve"> in </w:t>
      </w:r>
      <w:r w:rsidRPr="000F62EE">
        <w:rPr>
          <w:rFonts w:ascii="Courier New" w:hAnsi="Courier New" w:cs="Courier New"/>
          <w:sz w:val="20"/>
          <w:szCs w:val="20"/>
          <w:lang w:val="en-US"/>
        </w:rPr>
        <w:t>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-consumer/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oiosaml-sp.properties</w:t>
      </w:r>
      <w:proofErr w:type="spellEnd"/>
      <w:r w:rsidRPr="00554D70">
        <w:rPr>
          <w:szCs w:val="22"/>
          <w:lang w:val="en-US"/>
        </w:rPr>
        <w:t>.</w:t>
      </w: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F62EE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exportcert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/TestVOCES1.pkcs12 -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storetype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pkcs12 -alias “&lt;alias&gt;” -file sts.crt</w:t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r w:rsidRPr="000F62EE">
        <w:rPr>
          <w:rFonts w:ascii="Courier New" w:hAnsi="Courier New" w:cs="Courier New"/>
          <w:sz w:val="20"/>
          <w:szCs w:val="20"/>
          <w:lang w:val="en-US"/>
        </w:rPr>
        <w:cr/>
      </w:r>
      <w:proofErr w:type="spellStart"/>
      <w:proofErr w:type="gramStart"/>
      <w:r w:rsidRPr="000F62EE">
        <w:rPr>
          <w:rFonts w:ascii="Courier New" w:hAnsi="Courier New" w:cs="Courier New"/>
          <w:sz w:val="20"/>
          <w:szCs w:val="20"/>
          <w:lang w:val="en-US"/>
        </w:rPr>
        <w:t>keytool</w:t>
      </w:r>
      <w:proofErr w:type="spellEnd"/>
      <w:proofErr w:type="gram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importcert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keystore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~/.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oiosaml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poc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-consumer/sts.jks -file sts.crt -alias 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sts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0F62EE">
        <w:rPr>
          <w:rFonts w:ascii="Courier New" w:hAnsi="Courier New" w:cs="Courier New"/>
          <w:sz w:val="20"/>
          <w:szCs w:val="20"/>
          <w:lang w:val="en-US"/>
        </w:rPr>
        <w:t>storepass</w:t>
      </w:r>
      <w:proofErr w:type="spellEnd"/>
      <w:r w:rsidRPr="000F62EE">
        <w:rPr>
          <w:rFonts w:ascii="Courier New" w:hAnsi="Courier New" w:cs="Courier New"/>
          <w:sz w:val="20"/>
          <w:szCs w:val="20"/>
          <w:lang w:val="en-US"/>
        </w:rPr>
        <w:t xml:space="preserve"> Test1234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  <w:lang w:val="en-US"/>
        </w:rPr>
      </w:pPr>
      <w:r w:rsidRPr="000F62EE">
        <w:rPr>
          <w:b/>
          <w:szCs w:val="22"/>
          <w:lang w:val="en-US"/>
        </w:rPr>
        <w:t>Testing the integration of the applications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</w:rPr>
      </w:pPr>
      <w:r w:rsidRPr="000F62EE">
        <w:rPr>
          <w:b/>
          <w:szCs w:val="22"/>
        </w:rPr>
        <w:t xml:space="preserve">Test 1 - </w:t>
      </w:r>
      <w:proofErr w:type="spellStart"/>
      <w:r w:rsidRPr="000F62EE">
        <w:rPr>
          <w:b/>
          <w:szCs w:val="22"/>
        </w:rPr>
        <w:t>basic</w:t>
      </w:r>
      <w:proofErr w:type="spellEnd"/>
      <w:r w:rsidRPr="000F62EE">
        <w:rPr>
          <w:b/>
          <w:szCs w:val="22"/>
        </w:rPr>
        <w:t xml:space="preserve"> flow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the URL http://localhost:8080/poc-consumer/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start page of the WSC shows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“Page requiring login”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redirects to the login of the </w:t>
      </w:r>
      <w:proofErr w:type="spellStart"/>
      <w:r w:rsidRPr="000F62EE">
        <w:rPr>
          <w:rFonts w:ascii="Times New Roman" w:hAnsi="Times New Roman" w:cs="Times New Roman"/>
        </w:rPr>
        <w:t>IdP</w:t>
      </w:r>
      <w:proofErr w:type="spellEnd"/>
      <w:r w:rsidRPr="000F62EE">
        <w:rPr>
          <w:rFonts w:ascii="Times New Roman" w:hAnsi="Times New Roman" w:cs="Times New Roman"/>
        </w:rPr>
        <w:t xml:space="preserve"> (unless a login has already been performed)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Perform login</w:t>
      </w:r>
      <w:r w:rsidRPr="000F62EE">
        <w:rPr>
          <w:rFonts w:ascii="Times New Roman" w:hAnsi="Times New Roman" w:cs="Times New Roman"/>
        </w:rPr>
        <w:cr/>
        <w:t xml:space="preserve">(In the case of using </w:t>
      </w:r>
      <w:proofErr w:type="spellStart"/>
      <w:r w:rsidRPr="000F62EE">
        <w:rPr>
          <w:rFonts w:ascii="Times New Roman" w:hAnsi="Times New Roman" w:cs="Times New Roman"/>
        </w:rPr>
        <w:t>SimpleSAMLphp</w:t>
      </w:r>
      <w:proofErr w:type="spellEnd"/>
      <w:r w:rsidRPr="000F62EE">
        <w:rPr>
          <w:rFonts w:ascii="Times New Roman" w:hAnsi="Times New Roman" w:cs="Times New Roman"/>
        </w:rPr>
        <w:t xml:space="preserve"> with the </w:t>
      </w:r>
      <w:proofErr w:type="spellStart"/>
      <w:r w:rsidRPr="000F62EE">
        <w:rPr>
          <w:rFonts w:ascii="Times New Roman" w:hAnsi="Times New Roman" w:cs="Times New Roman"/>
        </w:rPr>
        <w:t>opensign</w:t>
      </w:r>
      <w:proofErr w:type="spellEnd"/>
      <w:r w:rsidRPr="000F62EE">
        <w:rPr>
          <w:rFonts w:ascii="Times New Roman" w:hAnsi="Times New Roman" w:cs="Times New Roman"/>
        </w:rPr>
        <w:t xml:space="preserve"> module as </w:t>
      </w:r>
      <w:proofErr w:type="spellStart"/>
      <w:r w:rsidRPr="000F62EE">
        <w:rPr>
          <w:rFonts w:ascii="Times New Roman" w:hAnsi="Times New Roman" w:cs="Times New Roman"/>
        </w:rPr>
        <w:t>authsource</w:t>
      </w:r>
      <w:proofErr w:type="spellEnd"/>
      <w:r w:rsidRPr="000F62EE">
        <w:rPr>
          <w:rFonts w:ascii="Times New Roman" w:hAnsi="Times New Roman" w:cs="Times New Roman"/>
        </w:rPr>
        <w:t xml:space="preserve">, the </w:t>
      </w:r>
      <w:proofErr w:type="spellStart"/>
      <w:r w:rsidRPr="000F62EE">
        <w:rPr>
          <w:rFonts w:ascii="Times New Roman" w:hAnsi="Times New Roman" w:cs="Times New Roman"/>
        </w:rPr>
        <w:t>OpenSign</w:t>
      </w:r>
      <w:proofErr w:type="spellEnd"/>
      <w:r w:rsidRPr="000F62EE">
        <w:rPr>
          <w:rFonts w:ascii="Times New Roman" w:hAnsi="Times New Roman" w:cs="Times New Roman"/>
        </w:rPr>
        <w:t xml:space="preserve"> applet shows and the user can browse for a private key file, e.g. TestMOCES1.pkcs12 and login using that) </w:t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Upon successful login, the browser gets a SAML User Assertion in a cookie and is redirected back to the </w:t>
      </w:r>
      <w:proofErr w:type="spellStart"/>
      <w:r w:rsidRPr="000F62EE">
        <w:rPr>
          <w:rFonts w:ascii="Times New Roman" w:hAnsi="Times New Roman" w:cs="Times New Roman"/>
        </w:rPr>
        <w:t>poc</w:t>
      </w:r>
      <w:proofErr w:type="spellEnd"/>
      <w:r w:rsidRPr="000F62EE">
        <w:rPr>
          <w:rFonts w:ascii="Times New Roman" w:hAnsi="Times New Roman" w:cs="Times New Roman"/>
        </w:rPr>
        <w:t>-consumer which shows the assertion and a few more details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in the bottom of the page “Call Service Provider with token”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A new page shows the </w:t>
      </w:r>
      <w:proofErr w:type="spellStart"/>
      <w:r w:rsidRPr="000F62EE">
        <w:rPr>
          <w:rFonts w:ascii="Times New Roman" w:hAnsi="Times New Roman" w:cs="Times New Roman"/>
        </w:rPr>
        <w:t>EndPointReference</w:t>
      </w:r>
      <w:proofErr w:type="spellEnd"/>
      <w:r w:rsidRPr="000F62EE">
        <w:rPr>
          <w:rFonts w:ascii="Times New Roman" w:hAnsi="Times New Roman" w:cs="Times New Roman"/>
        </w:rPr>
        <w:t xml:space="preserve"> and the Token (a new SAML assertion) from a request to the STS</w:t>
      </w:r>
    </w:p>
    <w:p w:rsidR="00EA24F0" w:rsidRPr="000F62EE" w:rsidRDefault="00EA24F0" w:rsidP="000F62EE">
      <w:pPr>
        <w:pStyle w:val="Listeafsnit"/>
        <w:numPr>
          <w:ilvl w:val="0"/>
          <w:numId w:val="29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in the bottom of the page “Perform token WS request”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</w:t>
      </w:r>
      <w:proofErr w:type="gramStart"/>
      <w:r w:rsidRPr="000F62EE">
        <w:rPr>
          <w:rFonts w:ascii="Times New Roman" w:hAnsi="Times New Roman" w:cs="Times New Roman"/>
        </w:rPr>
        <w:t>The</w:t>
      </w:r>
      <w:proofErr w:type="gramEnd"/>
      <w:r w:rsidRPr="000F62EE">
        <w:rPr>
          <w:rFonts w:ascii="Times New Roman" w:hAnsi="Times New Roman" w:cs="Times New Roman"/>
        </w:rPr>
        <w:t xml:space="preserve"> consumer shows a page with data from the WS request to and response from the WSP. By default, the response is “null” but you may add “</w:t>
      </w:r>
      <w:proofErr w:type="gramStart"/>
      <w:r w:rsidRPr="000F62EE">
        <w:rPr>
          <w:rFonts w:ascii="Times New Roman" w:hAnsi="Times New Roman" w:cs="Times New Roman"/>
        </w:rPr>
        <w:t>?length</w:t>
      </w:r>
      <w:proofErr w:type="gramEnd"/>
      <w:r w:rsidRPr="000F62EE">
        <w:rPr>
          <w:rFonts w:ascii="Times New Roman" w:hAnsi="Times New Roman" w:cs="Times New Roman"/>
        </w:rPr>
        <w:t xml:space="preserve">=3”  to the URL of the page, and a real response object is generated (although the only thing visible is the default output of the </w:t>
      </w:r>
      <w:proofErr w:type="spellStart"/>
      <w:r w:rsidRPr="000F62EE">
        <w:rPr>
          <w:rFonts w:ascii="Times New Roman" w:hAnsi="Times New Roman" w:cs="Times New Roman"/>
        </w:rPr>
        <w:t>toString</w:t>
      </w:r>
      <w:proofErr w:type="spellEnd"/>
      <w:r w:rsidRPr="000F62EE">
        <w:rPr>
          <w:rFonts w:ascii="Times New Roman" w:hAnsi="Times New Roman" w:cs="Times New Roman"/>
        </w:rPr>
        <w:t xml:space="preserve">() method). Note that a larger length (e.g. 6) generates an exponentially larger result object, so larger number can easily result in a very long response time, and possibly an </w:t>
      </w:r>
      <w:proofErr w:type="spellStart"/>
      <w:r w:rsidRPr="000F62EE">
        <w:rPr>
          <w:rFonts w:ascii="Times New Roman" w:hAnsi="Times New Roman" w:cs="Times New Roman"/>
        </w:rPr>
        <w:t>OutOfMemoryError</w:t>
      </w:r>
      <w:proofErr w:type="spellEnd"/>
      <w:r w:rsidRPr="000F62EE">
        <w:rPr>
          <w:rFonts w:ascii="Times New Roman" w:hAnsi="Times New Roman" w:cs="Times New Roman"/>
        </w:rPr>
        <w:t>. (The length request parameter defines the depth of a dummy object graph).</w:t>
      </w: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F62EE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b/>
          <w:szCs w:val="22"/>
        </w:rPr>
      </w:pPr>
      <w:r w:rsidRPr="000F62EE">
        <w:rPr>
          <w:b/>
          <w:szCs w:val="22"/>
        </w:rPr>
        <w:t xml:space="preserve">Test 2 - </w:t>
      </w:r>
      <w:proofErr w:type="spellStart"/>
      <w:r w:rsidRPr="000F62EE">
        <w:rPr>
          <w:b/>
          <w:szCs w:val="22"/>
        </w:rPr>
        <w:t>request</w:t>
      </w:r>
      <w:proofErr w:type="spellEnd"/>
      <w:r w:rsidRPr="000F62EE">
        <w:rPr>
          <w:b/>
          <w:szCs w:val="22"/>
        </w:rPr>
        <w:t xml:space="preserve"> to </w:t>
      </w:r>
      <w:proofErr w:type="spellStart"/>
      <w:r w:rsidRPr="000F62EE">
        <w:rPr>
          <w:b/>
          <w:szCs w:val="22"/>
        </w:rPr>
        <w:t>interact</w:t>
      </w:r>
      <w:proofErr w:type="spellEnd"/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the URL http://localhost:8080/poc-consumer/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start page of the WSC shows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Click the link “Trigger Request to Interact”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redirects to the login of the </w:t>
      </w:r>
      <w:proofErr w:type="spellStart"/>
      <w:r w:rsidRPr="000F62EE">
        <w:rPr>
          <w:rFonts w:ascii="Times New Roman" w:hAnsi="Times New Roman" w:cs="Times New Roman"/>
        </w:rPr>
        <w:t>IdP</w:t>
      </w:r>
      <w:proofErr w:type="spellEnd"/>
      <w:r w:rsidRPr="000F62EE">
        <w:rPr>
          <w:rFonts w:ascii="Times New Roman" w:hAnsi="Times New Roman" w:cs="Times New Roman"/>
        </w:rPr>
        <w:t xml:space="preserve"> (unless a login has already been performed)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lastRenderedPageBreak/>
        <w:t>Perform login (as in Test 1)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Upon successful login, a page is shown that explains that extra information from the user is required to complete the request, and a more extensive link is provided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 xml:space="preserve">Click the long link (which includes a </w:t>
      </w:r>
      <w:proofErr w:type="spellStart"/>
      <w:r w:rsidRPr="000F62EE">
        <w:rPr>
          <w:rFonts w:ascii="Times New Roman" w:hAnsi="Times New Roman" w:cs="Times New Roman"/>
        </w:rPr>
        <w:t>ReturnToURL</w:t>
      </w:r>
      <w:proofErr w:type="spellEnd"/>
      <w:r w:rsidRPr="000F62EE">
        <w:rPr>
          <w:rFonts w:ascii="Times New Roman" w:hAnsi="Times New Roman" w:cs="Times New Roman"/>
        </w:rPr>
        <w:t xml:space="preserve"> parameter)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 The browser is redirected to a page of the WSP prompting the user for a 'secret'</w:t>
      </w:r>
    </w:p>
    <w:p w:rsidR="00EA24F0" w:rsidRPr="000F62EE" w:rsidRDefault="00EA24F0" w:rsidP="000F62EE">
      <w:pPr>
        <w:pStyle w:val="Listeafsnit"/>
        <w:numPr>
          <w:ilvl w:val="0"/>
          <w:numId w:val="30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00" w:after="100"/>
        <w:rPr>
          <w:rFonts w:ascii="Times New Roman" w:hAnsi="Times New Roman" w:cs="Times New Roman"/>
        </w:rPr>
      </w:pPr>
      <w:r w:rsidRPr="000F62EE">
        <w:rPr>
          <w:rFonts w:ascii="Times New Roman" w:hAnsi="Times New Roman" w:cs="Times New Roman"/>
        </w:rPr>
        <w:t>Enter some information in the field (anything, e.g. “1234”) and click the “Send” button</w:t>
      </w:r>
      <w:r w:rsidRPr="000F62EE">
        <w:rPr>
          <w:rFonts w:ascii="Times New Roman" w:hAnsi="Times New Roman" w:cs="Times New Roman"/>
        </w:rPr>
        <w:cr/>
      </w:r>
      <w:r w:rsidRPr="000F62EE">
        <w:rPr>
          <w:rFonts w:ascii="Cambria Math" w:eastAsia="ヒラギノ角ゴ ProN W3" w:hAnsi="Cambria Math" w:cs="Times New Roman"/>
        </w:rPr>
        <w:t>⇒</w:t>
      </w:r>
      <w:r w:rsidRPr="000F62EE">
        <w:rPr>
          <w:rFonts w:ascii="Times New Roman" w:hAnsi="Times New Roman" w:cs="Times New Roman"/>
        </w:rPr>
        <w:t xml:space="preserve">The browser is now redirected back to a page of the WSC which shows the information that the user provided to the WSP. </w:t>
      </w:r>
    </w:p>
    <w:p w:rsidR="00EA24F0" w:rsidRPr="00554D7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554D70">
        <w:rPr>
          <w:szCs w:val="22"/>
          <w:lang w:val="en-US"/>
        </w:rPr>
        <w:cr/>
        <w:t xml:space="preserve">In a real scenario, the WSP would probably not give away the secret info from the user to the WSC, but this is a simple way of simulating that the user approved the operation; </w:t>
      </w:r>
      <w:proofErr w:type="spellStart"/>
      <w:r w:rsidRPr="00554D70">
        <w:rPr>
          <w:szCs w:val="22"/>
          <w:lang w:val="en-US"/>
        </w:rPr>
        <w:t>ie</w:t>
      </w:r>
      <w:proofErr w:type="spellEnd"/>
      <w:r w:rsidRPr="00554D70">
        <w:rPr>
          <w:szCs w:val="22"/>
          <w:lang w:val="en-US"/>
        </w:rPr>
        <w:t xml:space="preserve">. </w:t>
      </w:r>
      <w:proofErr w:type="gramStart"/>
      <w:r w:rsidRPr="00554D70">
        <w:rPr>
          <w:szCs w:val="22"/>
          <w:lang w:val="en-US"/>
        </w:rPr>
        <w:t>password</w:t>
      </w:r>
      <w:proofErr w:type="gramEnd"/>
      <w:r w:rsidRPr="00554D70">
        <w:rPr>
          <w:szCs w:val="22"/>
          <w:lang w:val="en-US"/>
        </w:rPr>
        <w:t xml:space="preserve"> or one-time-key has been entered by the user to the WSP, and thereby authorized the WSC to complete a certain </w:t>
      </w:r>
      <w:proofErr w:type="spellStart"/>
      <w:r w:rsidRPr="00554D70">
        <w:rPr>
          <w:szCs w:val="22"/>
          <w:lang w:val="en-US"/>
        </w:rPr>
        <w:t>webservice</w:t>
      </w:r>
      <w:proofErr w:type="spellEnd"/>
      <w:r w:rsidRPr="00554D70">
        <w:rPr>
          <w:szCs w:val="22"/>
          <w:lang w:val="en-US"/>
        </w:rPr>
        <w:t xml:space="preserve"> call at the WSP.</w:t>
      </w:r>
    </w:p>
    <w:p w:rsidR="00EA24F0" w:rsidRPr="00FD6E77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 w:val="20"/>
          <w:lang w:val="en-US" w:eastAsia="en-US"/>
        </w:rPr>
      </w:pPr>
    </w:p>
    <w:p w:rsidR="00EA24F0" w:rsidRDefault="00EA24F0" w:rsidP="000F62EE">
      <w:pPr>
        <w:pStyle w:val="Overskrift2"/>
        <w:rPr>
          <w:lang w:val="en-US"/>
        </w:rPr>
      </w:pPr>
      <w:bookmarkStart w:id="19" w:name="_Toc276707644"/>
      <w:r>
        <w:rPr>
          <w:lang w:val="en-US"/>
        </w:rPr>
        <w:t>Configuring the .NET components</w:t>
      </w:r>
      <w:bookmarkEnd w:id="19"/>
    </w:p>
    <w:p w:rsidR="00EA24F0" w:rsidRPr="000F62EE" w:rsidRDefault="00EA24F0" w:rsidP="00EA24F0">
      <w:pPr>
        <w:rPr>
          <w:szCs w:val="22"/>
          <w:lang w:val="en-US"/>
        </w:rPr>
      </w:pPr>
      <w:r w:rsidRPr="000F62EE">
        <w:rPr>
          <w:szCs w:val="22"/>
          <w:lang w:val="en-US"/>
        </w:rPr>
        <w:t>Please note, that there is no .NET STS included in the package</w:t>
      </w:r>
      <w:r w:rsidR="00DC5351">
        <w:rPr>
          <w:szCs w:val="22"/>
          <w:lang w:val="en-US"/>
        </w:rPr>
        <w:t>. The Java STS c</w:t>
      </w:r>
      <w:r w:rsidRPr="000F62EE">
        <w:rPr>
          <w:szCs w:val="22"/>
          <w:lang w:val="en-US"/>
        </w:rPr>
        <w:t>ould be used</w:t>
      </w:r>
      <w:r w:rsidR="00DC5351">
        <w:rPr>
          <w:szCs w:val="22"/>
          <w:lang w:val="en-US"/>
        </w:rPr>
        <w:t xml:space="preserve"> instead</w:t>
      </w:r>
      <w:r w:rsidRPr="000F62EE">
        <w:rPr>
          <w:szCs w:val="22"/>
          <w:lang w:val="en-US"/>
        </w:rPr>
        <w:t>.</w:t>
      </w:r>
    </w:p>
    <w:p w:rsid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8415B9" w:rsidRDefault="008415B9" w:rsidP="008415B9">
      <w:pPr>
        <w:pStyle w:val="Overskrift3"/>
        <w:rPr>
          <w:lang w:val="en-US" w:eastAsia="en-US"/>
        </w:rPr>
      </w:pPr>
      <w:r>
        <w:rPr>
          <w:lang w:val="en-US" w:eastAsia="en-US"/>
        </w:rPr>
        <w:t>DLL Setup</w:t>
      </w:r>
    </w:p>
    <w:p w:rsidR="008415B9" w:rsidRPr="008415B9" w:rsidRDefault="008415B9" w:rsidP="008415B9">
      <w:pPr>
        <w:rPr>
          <w:lang w:val="en-US" w:eastAsia="en-US"/>
        </w:rPr>
      </w:pPr>
      <w:r>
        <w:rPr>
          <w:lang w:val="en-US" w:eastAsia="en-US"/>
        </w:rPr>
        <w:t xml:space="preserve">Due to missing support for </w:t>
      </w:r>
      <w:proofErr w:type="spellStart"/>
      <w:r w:rsidRPr="00A2027A">
        <w:rPr>
          <w:rFonts w:ascii="Courier New" w:hAnsi="Courier New" w:cs="Courier New"/>
          <w:sz w:val="20"/>
          <w:szCs w:val="20"/>
          <w:lang w:val="en-US" w:eastAsia="en-US"/>
        </w:rPr>
        <w:t>sp</w:t>
      </w:r>
      <w:proofErr w:type="gramStart"/>
      <w:r w:rsidRPr="00A2027A">
        <w:rPr>
          <w:rFonts w:ascii="Courier New" w:hAnsi="Courier New" w:cs="Courier New"/>
          <w:sz w:val="20"/>
          <w:szCs w:val="20"/>
          <w:lang w:val="en-US" w:eastAsia="en-US"/>
        </w:rPr>
        <w:t>:ProtectTokens</w:t>
      </w:r>
      <w:proofErr w:type="spellEnd"/>
      <w:proofErr w:type="gramEnd"/>
      <w:r>
        <w:rPr>
          <w:lang w:val="en-US" w:eastAsia="en-US"/>
        </w:rPr>
        <w:t xml:space="preserve"> in WCF, Microsoft has </w:t>
      </w:r>
      <w:r w:rsidR="001121B5">
        <w:rPr>
          <w:lang w:val="en-US" w:eastAsia="en-US"/>
        </w:rPr>
        <w:t>released a few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hotfixes</w:t>
      </w:r>
      <w:proofErr w:type="spellEnd"/>
      <w:r>
        <w:rPr>
          <w:lang w:val="en-US" w:eastAsia="en-US"/>
        </w:rPr>
        <w:t xml:space="preserve"> for this particular issue.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System.ServiceModel</w:t>
      </w:r>
      <w:proofErr w:type="spellEnd"/>
      <w:r>
        <w:rPr>
          <w:lang w:val="en-US" w:eastAsia="en-US"/>
        </w:rPr>
        <w:t xml:space="preserve"> and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System.IdentityModel</w:t>
      </w:r>
      <w:proofErr w:type="spellEnd"/>
      <w:r w:rsidR="001121B5">
        <w:rPr>
          <w:lang w:val="en-US" w:eastAsia="en-US"/>
        </w:rPr>
        <w:t xml:space="preserve"> have</w:t>
      </w:r>
      <w:r>
        <w:rPr>
          <w:lang w:val="en-US" w:eastAsia="en-US"/>
        </w:rPr>
        <w:t xml:space="preserve"> been patched to include this fea</w:t>
      </w:r>
      <w:r w:rsidR="001121B5">
        <w:rPr>
          <w:lang w:val="en-US" w:eastAsia="en-US"/>
        </w:rPr>
        <w:t xml:space="preserve">ture. Please note, though that </w:t>
      </w:r>
      <w:r>
        <w:rPr>
          <w:lang w:val="en-US" w:eastAsia="en-US"/>
        </w:rPr>
        <w:t xml:space="preserve">these fixes might be considered non-standard with regards to MS-support. The </w:t>
      </w:r>
      <w:commentRangeStart w:id="20"/>
      <w:proofErr w:type="spellStart"/>
      <w:r>
        <w:rPr>
          <w:lang w:val="en-US" w:eastAsia="en-US"/>
        </w:rPr>
        <w:t>hotfix</w:t>
      </w:r>
      <w:proofErr w:type="spellEnd"/>
      <w:r>
        <w:rPr>
          <w:lang w:val="en-US" w:eastAsia="en-US"/>
        </w:rPr>
        <w:t xml:space="preserve"> </w:t>
      </w:r>
      <w:commentRangeEnd w:id="20"/>
      <w:r w:rsidR="00AB0DD5">
        <w:rPr>
          <w:rStyle w:val="Kommentarhenvisning"/>
        </w:rPr>
        <w:commentReference w:id="20"/>
      </w:r>
      <w:r>
        <w:rPr>
          <w:lang w:val="en-US" w:eastAsia="en-US"/>
        </w:rPr>
        <w:t xml:space="preserve">includes support for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 w:eastAsia="en-US"/>
        </w:rPr>
        <w:t>UseStrTransform</w:t>
      </w:r>
      <w:proofErr w:type="spellEnd"/>
      <w:r>
        <w:rPr>
          <w:lang w:val="en-US" w:eastAsia="en-US"/>
        </w:rPr>
        <w:t>, which has been included in later WCF releases though, so please note, that you might have a potential DLL version conflict in the future on this particular issue!</w:t>
      </w:r>
    </w:p>
    <w:p w:rsidR="008415B9" w:rsidRDefault="008415B9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C71808" w:rsidRDefault="00C71808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The </w:t>
      </w:r>
      <w:proofErr w:type="spellStart"/>
      <w:r>
        <w:rPr>
          <w:szCs w:val="22"/>
          <w:lang w:val="en-US" w:eastAsia="en-US"/>
        </w:rPr>
        <w:t>hotfixes</w:t>
      </w:r>
      <w:proofErr w:type="spellEnd"/>
      <w:r>
        <w:rPr>
          <w:szCs w:val="22"/>
          <w:lang w:val="en-US" w:eastAsia="en-US"/>
        </w:rPr>
        <w:t xml:space="preserve"> cannot be downloaded from Microsoft, but are available on the OIOIDWS group on digitaliser.dk: </w:t>
      </w:r>
      <w:r w:rsidRPr="00C71808">
        <w:rPr>
          <w:szCs w:val="22"/>
          <w:lang w:val="en-US" w:eastAsia="en-US"/>
        </w:rPr>
        <w:t>http://digitaliser.dk/group/705156</w:t>
      </w:r>
    </w:p>
    <w:p w:rsidR="00E43C51" w:rsidRDefault="00E43C51" w:rsidP="00E43C51">
      <w:pPr>
        <w:pStyle w:val="Overskrift3"/>
        <w:rPr>
          <w:lang w:val="en-US" w:eastAsia="en-US"/>
        </w:rPr>
      </w:pPr>
      <w:bookmarkStart w:id="21" w:name="_Toc276707645"/>
      <w:proofErr w:type="spellStart"/>
      <w:r>
        <w:rPr>
          <w:lang w:val="en-US" w:eastAsia="en-US"/>
        </w:rPr>
        <w:t>Webservice</w:t>
      </w:r>
      <w:proofErr w:type="spellEnd"/>
      <w:r>
        <w:rPr>
          <w:lang w:val="en-US" w:eastAsia="en-US"/>
        </w:rPr>
        <w:t xml:space="preserve"> provider</w:t>
      </w:r>
      <w:bookmarkEnd w:id="21"/>
    </w:p>
    <w:p w:rsidR="00784E24" w:rsidRPr="000F62EE" w:rsidRDefault="00784E24" w:rsidP="00784E24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lang w:val="en-US" w:eastAsia="en-US"/>
        </w:rPr>
        <w:t>In this example</w:t>
      </w:r>
      <w:r w:rsidR="001121B5">
        <w:rPr>
          <w:lang w:val="en-US" w:eastAsia="en-US"/>
        </w:rPr>
        <w:t>,</w:t>
      </w:r>
      <w:r>
        <w:rPr>
          <w:lang w:val="en-US" w:eastAsia="en-US"/>
        </w:rPr>
        <w:t xml:space="preserve"> the </w:t>
      </w:r>
      <w:proofErr w:type="spellStart"/>
      <w:r>
        <w:rPr>
          <w:lang w:val="en-US" w:eastAsia="en-US"/>
        </w:rPr>
        <w:t>webservice</w:t>
      </w:r>
      <w:proofErr w:type="spellEnd"/>
      <w:r>
        <w:rPr>
          <w:lang w:val="en-US" w:eastAsia="en-US"/>
        </w:rPr>
        <w:t xml:space="preserve"> provider is hosted by an IIS on Windows Vista/Windows 7, but </w:t>
      </w:r>
      <w:r w:rsidR="001121B5">
        <w:rPr>
          <w:lang w:val="en-US" w:eastAsia="en-US"/>
        </w:rPr>
        <w:t xml:space="preserve">it </w:t>
      </w:r>
      <w:r>
        <w:rPr>
          <w:lang w:val="en-US" w:eastAsia="en-US"/>
        </w:rPr>
        <w:t xml:space="preserve">should be possible to host in WAS too. </w:t>
      </w:r>
      <w:r w:rsidRPr="000F62EE">
        <w:rPr>
          <w:szCs w:val="22"/>
          <w:lang w:val="en-US"/>
        </w:rPr>
        <w:t xml:space="preserve">It requires that </w:t>
      </w:r>
      <w:proofErr w:type="gramStart"/>
      <w:r w:rsidR="001121B5">
        <w:rPr>
          <w:szCs w:val="22"/>
          <w:lang w:val="en-US"/>
        </w:rPr>
        <w:t xml:space="preserve">both </w:t>
      </w:r>
      <w:r w:rsidRPr="000F62EE">
        <w:rPr>
          <w:szCs w:val="22"/>
          <w:lang w:val="en-US"/>
        </w:rPr>
        <w:t xml:space="preserve"> .</w:t>
      </w:r>
      <w:proofErr w:type="gramEnd"/>
      <w:r w:rsidRPr="000F62EE">
        <w:rPr>
          <w:szCs w:val="22"/>
          <w:lang w:val="en-US"/>
        </w:rPr>
        <w:t>NET 3.5</w:t>
      </w:r>
      <w:r w:rsidR="001121B5">
        <w:rPr>
          <w:szCs w:val="22"/>
          <w:lang w:val="en-US"/>
        </w:rPr>
        <w:t xml:space="preserve"> framework and </w:t>
      </w:r>
      <w:r w:rsidRPr="000F62EE">
        <w:rPr>
          <w:szCs w:val="22"/>
          <w:lang w:val="en-US"/>
        </w:rPr>
        <w:t>Windows Identity Foundation 1.0 (WIF)</w:t>
      </w:r>
      <w:r w:rsidR="001121B5">
        <w:rPr>
          <w:szCs w:val="22"/>
          <w:lang w:val="en-US"/>
        </w:rPr>
        <w:t xml:space="preserve"> are installed</w:t>
      </w:r>
      <w:r w:rsidRPr="000F62EE">
        <w:rPr>
          <w:szCs w:val="22"/>
          <w:lang w:val="en-US"/>
        </w:rPr>
        <w:t>.</w:t>
      </w:r>
    </w:p>
    <w:p w:rsidR="00784E24" w:rsidRDefault="00784E24" w:rsidP="00E43C51">
      <w:pPr>
        <w:rPr>
          <w:lang w:val="en-US" w:eastAsia="en-US"/>
        </w:rPr>
      </w:pPr>
    </w:p>
    <w:p w:rsidR="00E43C51" w:rsidRDefault="00E43C51" w:rsidP="00E43C51">
      <w:pPr>
        <w:rPr>
          <w:lang w:val="en-US" w:eastAsia="en-US"/>
        </w:rPr>
      </w:pPr>
      <w:r>
        <w:rPr>
          <w:lang w:val="en-US" w:eastAsia="en-US"/>
        </w:rPr>
        <w:t xml:space="preserve">The </w:t>
      </w:r>
      <w:proofErr w:type="gramStart"/>
      <w:r>
        <w:rPr>
          <w:lang w:val="en-US" w:eastAsia="en-US"/>
        </w:rPr>
        <w:t xml:space="preserve">steps </w:t>
      </w:r>
      <w:r w:rsidR="00E5330A">
        <w:rPr>
          <w:lang w:val="en-US" w:eastAsia="en-US"/>
        </w:rPr>
        <w:t>described</w:t>
      </w:r>
      <w:r>
        <w:rPr>
          <w:lang w:val="en-US" w:eastAsia="en-US"/>
        </w:rPr>
        <w:t xml:space="preserve"> in this section explains</w:t>
      </w:r>
      <w:proofErr w:type="gramEnd"/>
      <w:r>
        <w:rPr>
          <w:lang w:val="en-US" w:eastAsia="en-US"/>
        </w:rPr>
        <w:t xml:space="preserve"> what needs to be done on an IIS 7 running on a Windows 7.</w:t>
      </w:r>
      <w:r w:rsidR="00E5330A">
        <w:rPr>
          <w:lang w:val="en-US" w:eastAsia="en-US"/>
        </w:rPr>
        <w:t xml:space="preserve"> First, the Echo </w:t>
      </w:r>
      <w:proofErr w:type="spellStart"/>
      <w:r w:rsidR="00E5330A">
        <w:rPr>
          <w:lang w:val="en-US" w:eastAsia="en-US"/>
        </w:rPr>
        <w:t>webservice</w:t>
      </w:r>
      <w:proofErr w:type="spellEnd"/>
      <w:r w:rsidR="00E5330A">
        <w:rPr>
          <w:lang w:val="en-US" w:eastAsia="en-US"/>
        </w:rPr>
        <w:t xml:space="preserve"> itself should be configured: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Open the IIS Manager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Under Sites, “Default Web Site”, right click and select “Add Application”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In the Alias field type “test”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In the physical field</w:t>
      </w:r>
      <w:r w:rsidR="001121B5">
        <w:t>,</w:t>
      </w:r>
      <w:r>
        <w:t xml:space="preserve"> select the path to the </w:t>
      </w:r>
      <w:proofErr w:type="spellStart"/>
      <w:r>
        <w:t>EchoServiceProvider</w:t>
      </w:r>
      <w:proofErr w:type="spellEnd"/>
      <w:r>
        <w:t xml:space="preserve"> folder.</w:t>
      </w:r>
    </w:p>
    <w:p w:rsidR="00E43C51" w:rsidRDefault="00E43C51" w:rsidP="00E43C51">
      <w:pPr>
        <w:pStyle w:val="Listeafsnit"/>
        <w:numPr>
          <w:ilvl w:val="0"/>
          <w:numId w:val="30"/>
        </w:numPr>
      </w:pPr>
      <w:r>
        <w:t>Leave the application pool as Default</w:t>
      </w:r>
    </w:p>
    <w:p w:rsidR="00E5330A" w:rsidRDefault="00643EFB" w:rsidP="00E5330A">
      <w:pPr>
        <w:rPr>
          <w:lang w:val="en-US"/>
        </w:rPr>
      </w:pPr>
      <w:r w:rsidRPr="00643EFB">
        <w:rPr>
          <w:lang w:val="en-US"/>
        </w:rPr>
        <w:t>Now t</w:t>
      </w:r>
      <w:r w:rsidR="001121B5">
        <w:rPr>
          <w:lang w:val="en-US"/>
        </w:rPr>
        <w:t xml:space="preserve">he user executing the </w:t>
      </w:r>
      <w:proofErr w:type="spellStart"/>
      <w:r w:rsidR="001121B5">
        <w:rPr>
          <w:lang w:val="en-US"/>
        </w:rPr>
        <w:t>webservice</w:t>
      </w:r>
      <w:proofErr w:type="spellEnd"/>
      <w:r>
        <w:rPr>
          <w:lang w:val="en-US"/>
        </w:rPr>
        <w:t xml:space="preserve"> should install the STS certificate and grant the Echo service access to the STS certificate. This is done inside the MMC (Microsoft Management Console), File, Add/Remove Snap-in. In the list of available Snap-ins, select “Certificates”, click “Add &gt;”, select “Computer account” and then finally click the Ok button.</w:t>
      </w:r>
    </w:p>
    <w:p w:rsidR="00643EFB" w:rsidRDefault="00643EFB" w:rsidP="00E5330A">
      <w:pPr>
        <w:rPr>
          <w:lang w:val="en-US"/>
        </w:rPr>
      </w:pPr>
    </w:p>
    <w:p w:rsidR="00643EFB" w:rsidRDefault="00643EFB" w:rsidP="00E5330A">
      <w:pPr>
        <w:rPr>
          <w:lang w:val="en-US"/>
        </w:rPr>
      </w:pPr>
      <w:r>
        <w:rPr>
          <w:lang w:val="en-US"/>
        </w:rPr>
        <w:lastRenderedPageBreak/>
        <w:t>Under the Console Root folder, a folder named “Certifica</w:t>
      </w:r>
      <w:r w:rsidR="001121B5">
        <w:rPr>
          <w:lang w:val="en-US"/>
        </w:rPr>
        <w:t>tes (Local Computer)” should</w:t>
      </w:r>
      <w:r>
        <w:rPr>
          <w:lang w:val="en-US"/>
        </w:rPr>
        <w:t xml:space="preserve"> be visible. </w:t>
      </w:r>
      <w:r w:rsidR="001121B5">
        <w:rPr>
          <w:lang w:val="en-US"/>
        </w:rPr>
        <w:t>Here,</w:t>
      </w:r>
      <w:r>
        <w:rPr>
          <w:lang w:val="en-US"/>
        </w:rPr>
        <w:t xml:space="preserve"> open the folders Personal</w:t>
      </w:r>
      <w:r w:rsidR="00C42007">
        <w:rPr>
          <w:lang w:val="en-US"/>
        </w:rPr>
        <w:t xml:space="preserve">, right click on the </w:t>
      </w:r>
      <w:r>
        <w:rPr>
          <w:lang w:val="en-US"/>
        </w:rPr>
        <w:t>Certificates</w:t>
      </w:r>
      <w:r w:rsidR="00C42007">
        <w:rPr>
          <w:lang w:val="en-US"/>
        </w:rPr>
        <w:t xml:space="preserve"> folder, select “All tasks” and “Import..</w:t>
      </w:r>
      <w:r>
        <w:rPr>
          <w:lang w:val="en-US"/>
        </w:rPr>
        <w:t>.</w:t>
      </w:r>
      <w:proofErr w:type="gramStart"/>
      <w:r w:rsidR="00C42007">
        <w:rPr>
          <w:lang w:val="en-US"/>
        </w:rPr>
        <w:t>”.</w:t>
      </w:r>
      <w:proofErr w:type="gramEnd"/>
      <w:r w:rsidR="00C42007">
        <w:rPr>
          <w:lang w:val="en-US"/>
        </w:rPr>
        <w:t xml:space="preserve">  Point to the STS.pfx file, “click Next &gt;”, use Test1234 as password and enable “Mark this key as exportable”. Then click “Next &gt;”, “Next &gt;” and “Finish”. </w:t>
      </w:r>
      <w:r w:rsidR="001121B5">
        <w:rPr>
          <w:lang w:val="en-US"/>
        </w:rPr>
        <w:t>Then the c</w:t>
      </w:r>
      <w:r w:rsidR="00C42007">
        <w:rPr>
          <w:lang w:val="en-US"/>
        </w:rPr>
        <w:t xml:space="preserve">ertificate </w:t>
      </w:r>
      <w:r w:rsidR="001121B5">
        <w:rPr>
          <w:lang w:val="en-US"/>
        </w:rPr>
        <w:t xml:space="preserve">is </w:t>
      </w:r>
      <w:r w:rsidR="00C42007">
        <w:rPr>
          <w:lang w:val="en-US"/>
        </w:rPr>
        <w:t>displayed in the list</w:t>
      </w:r>
      <w:r w:rsidR="001121B5">
        <w:rPr>
          <w:lang w:val="en-US"/>
        </w:rPr>
        <w:t xml:space="preserve"> of personal certificates. R</w:t>
      </w:r>
      <w:r w:rsidR="00C42007">
        <w:rPr>
          <w:lang w:val="en-US"/>
        </w:rPr>
        <w:t xml:space="preserve">ight click on the certificate, and select “All task &gt; Manage Private Keys”. Inside the permissions dialog, click “Add”, type IIS_USRS and click “Ok” twice, and the service </w:t>
      </w:r>
      <w:r w:rsidR="001121B5">
        <w:rPr>
          <w:lang w:val="en-US"/>
        </w:rPr>
        <w:t>is</w:t>
      </w:r>
      <w:r w:rsidR="00C42007">
        <w:rPr>
          <w:lang w:val="en-US"/>
        </w:rPr>
        <w:t xml:space="preserve"> able to access the certificate.</w:t>
      </w:r>
    </w:p>
    <w:p w:rsidR="0030148B" w:rsidRDefault="0030148B" w:rsidP="00E5330A">
      <w:pPr>
        <w:rPr>
          <w:lang w:val="en-US"/>
        </w:rPr>
      </w:pPr>
    </w:p>
    <w:p w:rsidR="0030148B" w:rsidRDefault="0030148B" w:rsidP="00E5330A">
      <w:pPr>
        <w:rPr>
          <w:lang w:val="en-US"/>
        </w:rPr>
      </w:pPr>
      <w:r>
        <w:rPr>
          <w:lang w:val="en-US"/>
        </w:rPr>
        <w:t xml:space="preserve">Check that the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is alive by entering </w:t>
      </w:r>
      <w:hyperlink r:id="rId23" w:history="1">
        <w:r w:rsidRPr="007B05E5">
          <w:rPr>
            <w:rStyle w:val="Hyperlink"/>
            <w:lang w:val="en-US"/>
          </w:rPr>
          <w:t>http://localhost/test/Service1.svc</w:t>
        </w:r>
      </w:hyperlink>
      <w:r>
        <w:rPr>
          <w:lang w:val="en-US"/>
        </w:rPr>
        <w:t xml:space="preserve"> in a browser</w:t>
      </w:r>
      <w:r w:rsidR="001121B5">
        <w:rPr>
          <w:lang w:val="en-US"/>
        </w:rPr>
        <w:t>. If the service and certificate are</w:t>
      </w:r>
      <w:r>
        <w:rPr>
          <w:lang w:val="en-US"/>
        </w:rPr>
        <w:t xml:space="preserve"> configured correctly, </w:t>
      </w:r>
      <w:r w:rsidR="001121B5">
        <w:rPr>
          <w:lang w:val="en-US"/>
        </w:rPr>
        <w:t xml:space="preserve">the browser </w:t>
      </w:r>
      <w:r w:rsidR="00512C47">
        <w:rPr>
          <w:lang w:val="en-US"/>
        </w:rPr>
        <w:t>show</w:t>
      </w:r>
      <w:r w:rsidR="001121B5">
        <w:rPr>
          <w:lang w:val="en-US"/>
        </w:rPr>
        <w:t>s</w:t>
      </w:r>
      <w:r>
        <w:rPr>
          <w:lang w:val="en-US"/>
        </w:rPr>
        <w:t xml:space="preserve"> a page like this:</w:t>
      </w:r>
    </w:p>
    <w:p w:rsidR="0030148B" w:rsidRPr="00643EFB" w:rsidRDefault="0030148B" w:rsidP="00E5330A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5050" cy="3771900"/>
            <wp:effectExtent l="19050" t="0" r="0" b="0"/>
            <wp:docPr id="5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24" w:rsidRDefault="00784E24" w:rsidP="000F62EE">
      <w:pPr>
        <w:pStyle w:val="Overskrift4"/>
        <w:rPr>
          <w:lang w:val="en-US" w:eastAsia="en-US"/>
        </w:rPr>
      </w:pPr>
    </w:p>
    <w:p w:rsid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 w:eastAsia="en-US"/>
        </w:rPr>
      </w:pPr>
    </w:p>
    <w:p w:rsidR="00EA24F0" w:rsidRPr="000F62EE" w:rsidRDefault="00EA24F0" w:rsidP="00512C47">
      <w:pPr>
        <w:pStyle w:val="Overskrift3"/>
        <w:rPr>
          <w:lang w:val="en-US" w:eastAsia="en-US"/>
        </w:rPr>
      </w:pPr>
      <w:bookmarkStart w:id="22" w:name="_Toc276707647"/>
      <w:r w:rsidRPr="000F62EE">
        <w:rPr>
          <w:lang w:val="en-US" w:eastAsia="en-US"/>
        </w:rPr>
        <w:t>Rich client</w:t>
      </w:r>
      <w:bookmarkEnd w:id="22"/>
    </w:p>
    <w:p w:rsidR="00EA24F0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0F62EE">
        <w:rPr>
          <w:szCs w:val="22"/>
          <w:lang w:val="en-US"/>
        </w:rPr>
        <w:t xml:space="preserve">The rich client requires .NET 3.5 </w:t>
      </w:r>
      <w:proofErr w:type="gramStart"/>
      <w:r w:rsidRPr="000F62EE">
        <w:rPr>
          <w:szCs w:val="22"/>
          <w:lang w:val="en-US"/>
        </w:rPr>
        <w:t>framework</w:t>
      </w:r>
      <w:proofErr w:type="gramEnd"/>
      <w:r w:rsidRPr="000F62EE">
        <w:rPr>
          <w:szCs w:val="22"/>
          <w:lang w:val="en-US"/>
        </w:rPr>
        <w:t xml:space="preserve"> and Windows Identity Foundation 1.0 (WIF). The STS certificate should be installed in the Local Machine certificate store</w:t>
      </w:r>
      <w:r w:rsidR="00512C47">
        <w:rPr>
          <w:szCs w:val="22"/>
          <w:lang w:val="en-US"/>
        </w:rPr>
        <w:t xml:space="preserve"> as described in the web service provider section above</w:t>
      </w:r>
      <w:r w:rsidRPr="000F62EE">
        <w:rPr>
          <w:szCs w:val="22"/>
          <w:lang w:val="en-US"/>
        </w:rPr>
        <w:t xml:space="preserve">, in order to be able to select it in the dropdown-box. A few settings in </w:t>
      </w:r>
      <w:proofErr w:type="spellStart"/>
      <w:r w:rsidRPr="000F62EE">
        <w:rPr>
          <w:szCs w:val="22"/>
          <w:lang w:val="en-US"/>
        </w:rPr>
        <w:t>WPFClient.exe.config</w:t>
      </w:r>
      <w:proofErr w:type="spellEnd"/>
      <w:r w:rsidRPr="000F62EE">
        <w:rPr>
          <w:szCs w:val="22"/>
          <w:lang w:val="en-US"/>
        </w:rPr>
        <w:t xml:space="preserve"> can be configured:</w:t>
      </w:r>
    </w:p>
    <w:p w:rsidR="000F62EE" w:rsidRPr="000F62EE" w:rsidRDefault="000F62EE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0C47C9" w:rsidRDefault="00EA24F0" w:rsidP="00EA24F0">
      <w:pPr>
        <w:numPr>
          <w:ilvl w:val="0"/>
          <w:numId w:val="27"/>
        </w:num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F62EE">
        <w:rPr>
          <w:szCs w:val="22"/>
          <w:lang w:val="en-US"/>
        </w:rPr>
        <w:t>Configures the default values for the 3 textboxes in the application:</w:t>
      </w:r>
      <w:r w:rsidRPr="000F62EE">
        <w:rPr>
          <w:noProof/>
          <w:color w:val="0000FF"/>
          <w:szCs w:val="22"/>
          <w:lang w:val="en-US" w:eastAsia="da-DK"/>
        </w:rPr>
        <w:br/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applicationSettings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WPFClient.Properties.Settings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LocalSTSUrl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https://tri-test6.tritest6domain.com/adfs/services/trust/2005/usernamebasictransport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http://localhost:8082/sts/TokenService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WSUrl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serializeAs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String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http://</w:t>
      </w:r>
      <w:r w:rsidR="00512C47">
        <w:rPr>
          <w:rFonts w:ascii="Courier New" w:hAnsi="Courier New" w:cs="Courier New"/>
          <w:noProof/>
          <w:sz w:val="20"/>
          <w:szCs w:val="20"/>
          <w:lang w:val="en-US" w:eastAsia="da-DK"/>
        </w:rPr>
        <w:t>localhost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/test/Service1.svc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lastRenderedPageBreak/>
        <w:t xml:space="preserve">    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setting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WPFClient.Properties.Settings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Default="00EA24F0" w:rsidP="00EA24F0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applicationSettings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br/>
      </w:r>
    </w:p>
    <w:p w:rsidR="00EA24F0" w:rsidRDefault="00EA24F0" w:rsidP="00EA24F0">
      <w:pPr>
        <w:autoSpaceDE w:val="0"/>
        <w:autoSpaceDN w:val="0"/>
        <w:adjustRightInd w:val="0"/>
        <w:rPr>
          <w:rFonts w:ascii="Verdana" w:hAnsi="Verdana"/>
          <w:noProof/>
          <w:sz w:val="20"/>
          <w:szCs w:val="20"/>
          <w:lang w:val="en-US" w:eastAsia="da-DK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br/>
      </w:r>
    </w:p>
    <w:p w:rsidR="00EA24F0" w:rsidRPr="000F62EE" w:rsidRDefault="00EA24F0" w:rsidP="00EA24F0">
      <w:pPr>
        <w:numPr>
          <w:ilvl w:val="0"/>
          <w:numId w:val="27"/>
        </w:numPr>
        <w:suppressAutoHyphens w:val="0"/>
        <w:autoSpaceDE w:val="0"/>
        <w:autoSpaceDN w:val="0"/>
        <w:adjustRightInd w:val="0"/>
        <w:rPr>
          <w:noProof/>
          <w:szCs w:val="22"/>
          <w:lang w:val="en-US" w:eastAsia="da-DK"/>
        </w:rPr>
      </w:pPr>
      <w:r w:rsidRPr="000F62EE">
        <w:rPr>
          <w:noProof/>
          <w:szCs w:val="22"/>
          <w:lang w:val="en-US" w:eastAsia="da-DK"/>
        </w:rPr>
        <w:t>Configuration of WIF logging, using normal .NET trace listener configuration:</w:t>
      </w:r>
    </w:p>
    <w:p w:rsidR="00EA24F0" w:rsidRPr="000C47C9" w:rsidRDefault="00EA24F0" w:rsidP="00EA24F0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source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System.ServiceModel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switchValue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Verbose, ActivityTracing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propagateActivity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true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listeners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&lt;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add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name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sdt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type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=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System.Diagnostics.XmlWriterTraceListener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      </w:t>
      </w:r>
      <w:r w:rsidRPr="000C47C9">
        <w:rPr>
          <w:rFonts w:ascii="Courier New" w:hAnsi="Courier New" w:cs="Courier New"/>
          <w:noProof/>
          <w:color w:val="FF0000"/>
          <w:sz w:val="20"/>
          <w:szCs w:val="20"/>
          <w:lang w:val="en-US" w:eastAsia="da-DK"/>
        </w:rPr>
        <w:t>initializeData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= 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c:\temp\wiftrace.e2e</w:t>
      </w:r>
      <w:r w:rsidRPr="000C47C9">
        <w:rPr>
          <w:rFonts w:ascii="Courier New" w:hAnsi="Courier New" w:cs="Courier New"/>
          <w:noProof/>
          <w:sz w:val="20"/>
          <w:szCs w:val="20"/>
          <w:lang w:val="en-US" w:eastAsia="da-DK"/>
        </w:rPr>
        <w:t>"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/&gt; </w:t>
      </w:r>
    </w:p>
    <w:p w:rsidR="00EA24F0" w:rsidRPr="000C47C9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listeners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>&gt;</w:t>
      </w:r>
    </w:p>
    <w:p w:rsidR="00EA24F0" w:rsidRDefault="00EA24F0" w:rsidP="00EA24F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</w:pP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      &lt;/</w:t>
      </w:r>
      <w:r w:rsidRPr="000C47C9">
        <w:rPr>
          <w:rFonts w:ascii="Courier New" w:hAnsi="Courier New" w:cs="Courier New"/>
          <w:noProof/>
          <w:color w:val="A31515"/>
          <w:sz w:val="20"/>
          <w:szCs w:val="20"/>
          <w:lang w:val="en-US" w:eastAsia="da-DK"/>
        </w:rPr>
        <w:t>source</w:t>
      </w:r>
      <w:r w:rsidRPr="000C47C9">
        <w:rPr>
          <w:rFonts w:ascii="Courier New" w:hAnsi="Courier New" w:cs="Courier New"/>
          <w:noProof/>
          <w:color w:val="0000FF"/>
          <w:sz w:val="20"/>
          <w:szCs w:val="20"/>
          <w:lang w:val="en-US" w:eastAsia="da-DK"/>
        </w:rPr>
        <w:t xml:space="preserve">&gt;    </w:t>
      </w:r>
    </w:p>
    <w:p w:rsidR="00EA24F0" w:rsidRDefault="00EA24F0" w:rsidP="00EA24F0">
      <w:pPr>
        <w:autoSpaceDE w:val="0"/>
        <w:autoSpaceDN w:val="0"/>
        <w:adjustRightInd w:val="0"/>
        <w:ind w:left="360"/>
        <w:rPr>
          <w:rFonts w:ascii="Verdana" w:hAnsi="Verdana"/>
          <w:noProof/>
          <w:sz w:val="20"/>
          <w:szCs w:val="20"/>
          <w:lang w:val="en-US" w:eastAsia="da-DK"/>
        </w:rPr>
      </w:pPr>
    </w:p>
    <w:p w:rsidR="008D71B3" w:rsidRPr="000F62EE" w:rsidRDefault="008D71B3" w:rsidP="008D71B3">
      <w:pPr>
        <w:pStyle w:val="Overskrift3"/>
        <w:rPr>
          <w:lang w:val="en-US" w:eastAsia="en-US"/>
        </w:rPr>
      </w:pPr>
      <w:bookmarkStart w:id="23" w:name="_Toc276707646"/>
      <w:r w:rsidRPr="000F62EE">
        <w:rPr>
          <w:lang w:val="en-US" w:eastAsia="en-US"/>
        </w:rPr>
        <w:t>IDP using AD</w:t>
      </w:r>
      <w:r w:rsidR="00166F03">
        <w:rPr>
          <w:lang w:val="en-US" w:eastAsia="en-US"/>
        </w:rPr>
        <w:t xml:space="preserve"> </w:t>
      </w:r>
      <w:r w:rsidRPr="000F62EE">
        <w:rPr>
          <w:lang w:val="en-US" w:eastAsia="en-US"/>
        </w:rPr>
        <w:t>FS 2.0</w:t>
      </w:r>
      <w:bookmarkEnd w:id="23"/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>Configuring an ADFS is beyond the scope of this document, just a few overall notes on how to use it in our scenario though.</w:t>
      </w:r>
    </w:p>
    <w:p w:rsidR="00166F03" w:rsidRDefault="00166F0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166F03" w:rsidRPr="000F62EE" w:rsidRDefault="001121B5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Instead of </w:t>
      </w:r>
      <w:r w:rsidR="00166F03">
        <w:rPr>
          <w:szCs w:val="22"/>
          <w:lang w:val="en-US"/>
        </w:rPr>
        <w:t>creating our own bootstrap token, it is possible to use AD FS to issue these tokens. The AD FS in that case takes the role as an IDP that au</w:t>
      </w:r>
      <w:r>
        <w:rPr>
          <w:szCs w:val="22"/>
          <w:lang w:val="en-US"/>
        </w:rPr>
        <w:t xml:space="preserve">thenticates users by means </w:t>
      </w:r>
      <w:proofErr w:type="gramStart"/>
      <w:r>
        <w:rPr>
          <w:szCs w:val="22"/>
          <w:lang w:val="en-US"/>
        </w:rPr>
        <w:t xml:space="preserve">of </w:t>
      </w:r>
      <w:r w:rsidR="00166F03">
        <w:rPr>
          <w:szCs w:val="22"/>
          <w:lang w:val="en-US"/>
        </w:rPr>
        <w:t xml:space="preserve"> username</w:t>
      </w:r>
      <w:proofErr w:type="gramEnd"/>
      <w:r w:rsidR="00166F03">
        <w:rPr>
          <w:szCs w:val="22"/>
          <w:lang w:val="en-US"/>
        </w:rPr>
        <w:t>/password, Windows Authentication token, X509-certificate etc.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 w:rsidRPr="000F62EE">
        <w:rPr>
          <w:szCs w:val="22"/>
          <w:lang w:val="en-US"/>
        </w:rPr>
        <w:t xml:space="preserve">In case you want to test the rich .net client with an ADFS 2.0 server, it requires a Windows Server 2008 R2 with ADFS 2.0 Server installed </w:t>
      </w:r>
      <w:r w:rsidR="001121B5">
        <w:rPr>
          <w:szCs w:val="22"/>
          <w:lang w:val="en-US"/>
        </w:rPr>
        <w:t xml:space="preserve">as add on to </w:t>
      </w:r>
      <w:r w:rsidRPr="000F62EE">
        <w:rPr>
          <w:szCs w:val="22"/>
          <w:lang w:val="en-US"/>
        </w:rPr>
        <w:t>an Active Directory</w:t>
      </w:r>
      <w:r w:rsidR="001121B5">
        <w:rPr>
          <w:szCs w:val="22"/>
          <w:lang w:val="en-US"/>
        </w:rPr>
        <w:t xml:space="preserve"> installation. There are several ways</w:t>
      </w:r>
      <w:r w:rsidRPr="000F62EE">
        <w:rPr>
          <w:szCs w:val="22"/>
          <w:lang w:val="en-US"/>
        </w:rPr>
        <w:t xml:space="preserve"> in which you can authenticate against the ADFS</w:t>
      </w:r>
      <w:r w:rsidR="00166F03">
        <w:rPr>
          <w:szCs w:val="22"/>
          <w:lang w:val="en-US"/>
        </w:rPr>
        <w:t>, in the sample code two examples of authentication are implemented: Windows authentication and username/password.</w:t>
      </w:r>
      <w:r w:rsidRPr="000F62EE">
        <w:rPr>
          <w:szCs w:val="22"/>
          <w:lang w:val="en-US"/>
        </w:rPr>
        <w:t xml:space="preserve"> Depending on which method should be used, you should modify the </w:t>
      </w:r>
      <w:r w:rsidRPr="001121B5">
        <w:rPr>
          <w:rFonts w:ascii="Courier New" w:hAnsi="Courier New" w:cs="Courier New"/>
          <w:sz w:val="20"/>
          <w:szCs w:val="20"/>
          <w:lang w:val="en-US"/>
        </w:rPr>
        <w:t>Window1.xaml.cs</w:t>
      </w:r>
      <w:r w:rsidRPr="000F62EE">
        <w:rPr>
          <w:szCs w:val="22"/>
          <w:lang w:val="en-US"/>
        </w:rPr>
        <w:t xml:space="preserve"> file and thereby use the appropriate </w:t>
      </w:r>
      <w:proofErr w:type="spellStart"/>
      <w:r w:rsidRPr="001121B5">
        <w:rPr>
          <w:rFonts w:ascii="Courier New" w:hAnsi="Courier New" w:cs="Courier New"/>
          <w:sz w:val="20"/>
          <w:szCs w:val="20"/>
          <w:lang w:val="en-US"/>
        </w:rPr>
        <w:t>GetTokenFromSTSUsingXXX</w:t>
      </w:r>
      <w:proofErr w:type="spellEnd"/>
      <w:r w:rsidRPr="000F62EE">
        <w:rPr>
          <w:szCs w:val="22"/>
          <w:lang w:val="en-US"/>
        </w:rPr>
        <w:t xml:space="preserve"> method</w:t>
      </w:r>
      <w:r>
        <w:rPr>
          <w:szCs w:val="22"/>
          <w:lang w:val="en-US"/>
        </w:rPr>
        <w:t xml:space="preserve"> </w:t>
      </w:r>
      <w:r w:rsidRPr="000F62EE">
        <w:rPr>
          <w:szCs w:val="22"/>
          <w:lang w:val="en-US"/>
        </w:rPr>
        <w:t>(</w:t>
      </w:r>
      <w:r>
        <w:rPr>
          <w:szCs w:val="22"/>
          <w:lang w:val="en-US"/>
        </w:rPr>
        <w:t xml:space="preserve">in the </w:t>
      </w:r>
      <w:r w:rsidRPr="000F62EE">
        <w:rPr>
          <w:noProof/>
          <w:szCs w:val="22"/>
          <w:lang w:val="en-US" w:eastAsia="da-DK"/>
        </w:rPr>
        <w:t>buttonWS_Click() method)</w:t>
      </w:r>
      <w:r w:rsidRPr="000F62EE">
        <w:rPr>
          <w:szCs w:val="22"/>
          <w:lang w:val="en-US"/>
        </w:rPr>
        <w:t>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6B5524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In the example code, an ADFS server is installed on the URL </w:t>
      </w:r>
      <w:hyperlink r:id="rId25" w:history="1">
        <w:r w:rsidRPr="003727D1">
          <w:rPr>
            <w:rStyle w:val="Hyperlink"/>
            <w:szCs w:val="22"/>
            <w:lang w:val="en-US"/>
          </w:rPr>
          <w:t>http://tri-test6.tritest6domain.com</w:t>
        </w:r>
      </w:hyperlink>
      <w:r>
        <w:rPr>
          <w:szCs w:val="22"/>
          <w:lang w:val="en-US"/>
        </w:rPr>
        <w:t xml:space="preserve">. Depending on the binding used for obtaining the bootstrap token from the ADFS, the </w:t>
      </w:r>
      <w:proofErr w:type="spellStart"/>
      <w:proofErr w:type="gramStart"/>
      <w:r>
        <w:rPr>
          <w:szCs w:val="22"/>
          <w:lang w:val="en-US"/>
        </w:rPr>
        <w:t>url</w:t>
      </w:r>
      <w:proofErr w:type="spellEnd"/>
      <w:proofErr w:type="gramEnd"/>
      <w:r>
        <w:rPr>
          <w:szCs w:val="22"/>
          <w:lang w:val="en-US"/>
        </w:rPr>
        <w:t xml:space="preserve"> should be modified according to the binding. </w:t>
      </w:r>
    </w:p>
    <w:p w:rsidR="006B5524" w:rsidRDefault="006B5524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6B5524" w:rsidRPr="006B5524" w:rsidRDefault="008D71B3" w:rsidP="006B5524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  <w:r>
        <w:rPr>
          <w:szCs w:val="22"/>
          <w:lang w:val="en-US"/>
        </w:rPr>
        <w:t xml:space="preserve">On the ADFS, a signing certificate must be installed, and the public key of this signing certificate should be available for the rich client in the Windows certificate store. </w:t>
      </w:r>
      <w:r w:rsidR="006B5524">
        <w:rPr>
          <w:szCs w:val="22"/>
          <w:lang w:val="en-US"/>
        </w:rPr>
        <w:t xml:space="preserve">In the sample source code, the signing certificate is the one with the subject </w:t>
      </w:r>
      <w:r w:rsidR="006B5524" w:rsidRPr="006B5524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CN=ADFS Signing - tri-test6.tritest6domain.com</w:t>
      </w:r>
      <w:r w:rsidR="006B5524">
        <w:rPr>
          <w:rFonts w:ascii="Courier New" w:hAnsi="Courier New" w:cs="Courier New"/>
          <w:noProof/>
          <w:color w:val="A31515"/>
          <w:sz w:val="20"/>
          <w:szCs w:val="20"/>
          <w:lang w:val="en-US" w:eastAsia="en-US"/>
        </w:rPr>
        <w:t>.</w:t>
      </w:r>
    </w:p>
    <w:p w:rsidR="008D71B3" w:rsidRDefault="008D71B3" w:rsidP="008D71B3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Cs w:val="22"/>
          <w:lang w:val="en-US"/>
        </w:rPr>
      </w:pPr>
    </w:p>
    <w:p w:rsidR="00EA24F0" w:rsidRPr="00EC4C46" w:rsidRDefault="00EA24F0" w:rsidP="00EA24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sz w:val="28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EA24F0" w:rsidRPr="00FD6E77" w:rsidRDefault="00EA24F0" w:rsidP="00EA24F0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</w:tabs>
        <w:rPr>
          <w:sz w:val="20"/>
          <w:lang w:val="en-US" w:eastAsia="en-US"/>
        </w:rPr>
      </w:pPr>
    </w:p>
    <w:p w:rsidR="00BA6C8F" w:rsidRPr="008D71B3" w:rsidRDefault="00BA6C8F" w:rsidP="00C566BB">
      <w:pPr>
        <w:rPr>
          <w:szCs w:val="28"/>
          <w:lang w:val="en-US"/>
        </w:rPr>
      </w:pPr>
      <w:bookmarkStart w:id="24" w:name="_Toc264635863"/>
      <w:bookmarkStart w:id="25" w:name="_Toc264635888"/>
      <w:bookmarkStart w:id="26" w:name="_Toc264635936"/>
      <w:bookmarkStart w:id="27" w:name="_Toc264635864"/>
      <w:bookmarkStart w:id="28" w:name="_Toc264635889"/>
      <w:bookmarkStart w:id="29" w:name="_Toc264635937"/>
      <w:bookmarkEnd w:id="24"/>
      <w:bookmarkEnd w:id="25"/>
      <w:bookmarkEnd w:id="26"/>
      <w:bookmarkEnd w:id="27"/>
      <w:bookmarkEnd w:id="28"/>
      <w:bookmarkEnd w:id="29"/>
    </w:p>
    <w:sectPr w:rsidR="00BA6C8F" w:rsidRPr="008D71B3" w:rsidSect="003A6AA3">
      <w:headerReference w:type="default" r:id="rId26"/>
      <w:footerReference w:type="default" r:id="rId27"/>
      <w:footnotePr>
        <w:pos w:val="beneathText"/>
      </w:footnotePr>
      <w:type w:val="continuous"/>
      <w:pgSz w:w="11905" w:h="16837" w:code="9"/>
      <w:pgMar w:top="1418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Thomas" w:date="2010-12-01T13:02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 xml:space="preserve">Det kunne være fint med en forklaring af hvorfor 2.0.1 ikke kan bruges. Er der oprettet en bug </w:t>
      </w:r>
      <w:proofErr w:type="spellStart"/>
      <w:r>
        <w:t>report</w:t>
      </w:r>
      <w:proofErr w:type="spellEnd"/>
      <w:r>
        <w:t xml:space="preserve"> på dette?</w:t>
      </w:r>
    </w:p>
  </w:comment>
  <w:comment w:id="17" w:author="Thomas" w:date="2010-12-01T12:39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>Tjek link</w:t>
      </w:r>
    </w:p>
  </w:comment>
  <w:comment w:id="18" w:author="Thomas" w:date="2010-12-01T12:41:00Z" w:initials="T">
    <w:p w:rsidR="006C6E0F" w:rsidRDefault="006C6E0F">
      <w:pPr>
        <w:pStyle w:val="Kommentartekst"/>
      </w:pPr>
      <w:r>
        <w:t xml:space="preserve">Peg </w:t>
      </w:r>
      <w:r>
        <w:rPr>
          <w:rStyle w:val="Kommentarhenvisning"/>
        </w:rPr>
        <w:annotationRef/>
      </w:r>
      <w:r>
        <w:t>evt. på vores færdige image på digitaliser.dk / softwarebørsen, hvis det er ok at bruge.</w:t>
      </w:r>
    </w:p>
  </w:comment>
  <w:comment w:id="20" w:author="Thomas" w:date="2010-12-01T12:40:00Z" w:initials="T">
    <w:p w:rsidR="006C6E0F" w:rsidRDefault="006C6E0F">
      <w:pPr>
        <w:pStyle w:val="Kommentartekst"/>
      </w:pPr>
      <w:r>
        <w:rPr>
          <w:rStyle w:val="Kommentarhenvisning"/>
        </w:rPr>
        <w:annotationRef/>
      </w:r>
      <w:r>
        <w:t xml:space="preserve">Indsæt gerne link til Microsoft sider med </w:t>
      </w:r>
      <w:proofErr w:type="spellStart"/>
      <w:r>
        <w:t>hotfix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48B" w:rsidRDefault="0017148B">
      <w:r>
        <w:separator/>
      </w:r>
    </w:p>
  </w:endnote>
  <w:endnote w:type="continuationSeparator" w:id="0">
    <w:p w:rsidR="0017148B" w:rsidRDefault="00171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Eurostile">
    <w:altName w:val="Arial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ヒラギノ角ゴ ProN W3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E0F" w:rsidRDefault="006C6E0F">
    <w:pPr>
      <w:pStyle w:val="Sidefod"/>
      <w:ind w:left="-284" w:right="360"/>
    </w:pPr>
    <w:r>
      <w:pict>
        <v:group id="_x0000_s2049" editas="canvas" style="width:938.05pt;height:12.4pt;mso-position-horizontal-relative:char;mso-position-vertical-relative:line" coordorigin="2510,10272" coordsize="10540,140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2510;top:10272;width:10540;height:140" o:preferrelative="f">
            <v:fill o:detectmouseclick="t"/>
            <v:path o:extrusionok="t" o:connecttype="none"/>
            <o:lock v:ext="edit" text="t"/>
          </v:shape>
          <v:line id="_x0000_s2051" style="position:absolute;v-text-anchor:middle" from="2625,10342" to="13025,10342" o:userdrawn="t" strokecolor="#f1b13f" strokeweight="2.25pt"/>
          <v:oval id="_x0000_s2052" style="position:absolute;left:2535;top:10297;width:90;height:90;v-text-anchor:middle" o:userdrawn="t" filled="f" fillcolor="#bbe0e3" strokecolor="#f1b13f" strokeweight="2.25pt"/>
          <w10:wrap type="none"/>
          <w10:anchorlock/>
        </v:group>
      </w:pict>
    </w:r>
  </w:p>
  <w:p w:rsidR="006C6E0F" w:rsidRDefault="006C6E0F">
    <w:pPr>
      <w:pStyle w:val="Sidefod"/>
      <w:spacing w:before="120"/>
      <w:ind w:right="357"/>
      <w:rPr>
        <w:rFonts w:ascii="Eurostile" w:hAnsi="Eurostile"/>
      </w:rPr>
    </w:pPr>
    <w:r>
      <w:rPr>
        <w:rFonts w:ascii="Eurostile" w:hAnsi="Eurostile"/>
      </w:rPr>
      <w:t xml:space="preserve">OIOIDWS </w:t>
    </w:r>
    <w:proofErr w:type="spellStart"/>
    <w:r>
      <w:rPr>
        <w:rFonts w:ascii="Eurostile" w:hAnsi="Eurostile"/>
      </w:rPr>
      <w:t>overview</w:t>
    </w:r>
    <w:proofErr w:type="spellEnd"/>
    <w:r>
      <w:rPr>
        <w:rFonts w:ascii="Eurostile" w:hAnsi="Eurostile"/>
      </w:rPr>
      <w:tab/>
    </w:r>
    <w:r>
      <w:tab/>
    </w:r>
    <w:r>
      <w:rPr>
        <w:rFonts w:ascii="Eurostile" w:hAnsi="Eurostile"/>
      </w:rPr>
      <w:t xml:space="preserve">Side </w:t>
    </w:r>
    <w:r>
      <w:rPr>
        <w:rStyle w:val="Sidetal"/>
        <w:rFonts w:ascii="Eurostile" w:hAnsi="Eurostile"/>
      </w:rPr>
      <w:fldChar w:fldCharType="begin"/>
    </w:r>
    <w:r>
      <w:rPr>
        <w:rStyle w:val="Sidetal"/>
        <w:rFonts w:ascii="Eurostile" w:hAnsi="Eurostile"/>
      </w:rPr>
      <w:instrText xml:space="preserve"> PAGE </w:instrText>
    </w:r>
    <w:r>
      <w:rPr>
        <w:rStyle w:val="Sidetal"/>
        <w:rFonts w:ascii="Eurostile" w:hAnsi="Eurostile"/>
      </w:rPr>
      <w:fldChar w:fldCharType="separate"/>
    </w:r>
    <w:r w:rsidR="004F38F2">
      <w:rPr>
        <w:rStyle w:val="Sidetal"/>
        <w:rFonts w:ascii="Eurostile" w:hAnsi="Eurostile"/>
        <w:noProof/>
      </w:rPr>
      <w:t>11</w:t>
    </w:r>
    <w:r>
      <w:rPr>
        <w:rStyle w:val="Sidetal"/>
        <w:rFonts w:ascii="Eurostile" w:hAnsi="Eurostil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48B" w:rsidRDefault="0017148B">
      <w:r>
        <w:separator/>
      </w:r>
    </w:p>
  </w:footnote>
  <w:footnote w:type="continuationSeparator" w:id="0">
    <w:p w:rsidR="0017148B" w:rsidRDefault="00171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E0F" w:rsidRDefault="006C6E0F" w:rsidP="003A6AA3">
    <w:pPr>
      <w:pStyle w:val="Sidehoved"/>
    </w:pPr>
    <w:r>
      <w:tab/>
    </w:r>
    <w:r>
      <w:tab/>
    </w:r>
    <w:r>
      <w:rPr>
        <w:noProof/>
        <w:lang w:val="da-DK" w:eastAsia="da-DK"/>
      </w:rPr>
      <w:drawing>
        <wp:inline distT="0" distB="0" distL="0" distR="0">
          <wp:extent cx="1162050" cy="330200"/>
          <wp:effectExtent l="19050" t="0" r="0" b="0"/>
          <wp:docPr id="2" name="Billede 2" descr="trif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ifo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30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olor w:val="000000"/>
        <w:position w:val="0"/>
        <w:sz w:val="22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olor w:val="000000"/>
        <w:position w:val="0"/>
        <w:sz w:val="22"/>
      </w:rPr>
    </w:lvl>
    <w:lvl w:ilvl="2">
      <w:start w:val="1"/>
      <w:numFmt w:val="decimal"/>
      <w:isLgl/>
      <w:lvlText w:val="%1.%2.%3"/>
      <w:lvlJc w:val="left"/>
      <w:pPr>
        <w:tabs>
          <w:tab w:val="num" w:pos="851"/>
        </w:tabs>
        <w:ind w:left="851" w:firstLine="0"/>
      </w:pPr>
      <w:rPr>
        <w:rFonts w:ascii="Eurostile" w:eastAsia="ヒラギノ角ゴ Pro W3" w:hAnsi="Eurostile" w:hint="default"/>
        <w:caps w:val="0"/>
        <w:smallCaps w:val="0"/>
        <w:strike w:val="0"/>
        <w:dstrike w:val="0"/>
        <w:outline w:val="0"/>
        <w:vanish w:val="0"/>
        <w:color w:val="000000"/>
        <w:spacing w:val="0"/>
        <w:kern w:val="0"/>
        <w:position w:val="0"/>
        <w:sz w:val="22"/>
        <w:vertAlign w:val="baseline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isLgl/>
      <w:suff w:val="nothing"/>
      <w:lvlText w:val="%1.%2.%3.%4.%5.%6.%7.%8.%9.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1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6">
    <w:nsid w:val="00000007"/>
    <w:multiLevelType w:val="singleLevel"/>
    <w:tmpl w:val="00000007"/>
    <w:name w:val="WW8Num1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8">
    <w:nsid w:val="00000009"/>
    <w:multiLevelType w:val="singleLevel"/>
    <w:tmpl w:val="00000009"/>
    <w:name w:val="WW8Num2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9">
    <w:nsid w:val="0000000A"/>
    <w:multiLevelType w:val="singleLevel"/>
    <w:tmpl w:val="0000000A"/>
    <w:name w:val="WW8Num2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2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1">
    <w:nsid w:val="0000000C"/>
    <w:multiLevelType w:val="multilevel"/>
    <w:tmpl w:val="0000000C"/>
    <w:name w:val="WW8Num39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singleLevel"/>
    <w:tmpl w:val="0000000D"/>
    <w:name w:val="WW8Num5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3">
    <w:nsid w:val="0000000E"/>
    <w:multiLevelType w:val="singleLevel"/>
    <w:tmpl w:val="0000000E"/>
    <w:name w:val="WW8Num5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4">
    <w:nsid w:val="0000000F"/>
    <w:multiLevelType w:val="singleLevel"/>
    <w:tmpl w:val="0000000F"/>
    <w:name w:val="WW8Num59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5">
    <w:nsid w:val="00000010"/>
    <w:multiLevelType w:val="singleLevel"/>
    <w:tmpl w:val="00000010"/>
    <w:name w:val="WW8Num7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71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7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8">
    <w:nsid w:val="00000013"/>
    <w:multiLevelType w:val="singleLevel"/>
    <w:tmpl w:val="00000013"/>
    <w:name w:val="WW8Num7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9">
    <w:nsid w:val="00000014"/>
    <w:multiLevelType w:val="singleLevel"/>
    <w:tmpl w:val="00000014"/>
    <w:name w:val="WW8Num77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0">
    <w:nsid w:val="00000015"/>
    <w:multiLevelType w:val="singleLevel"/>
    <w:tmpl w:val="00000015"/>
    <w:name w:val="WW8Num8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1">
    <w:nsid w:val="00000016"/>
    <w:multiLevelType w:val="singleLevel"/>
    <w:tmpl w:val="00000016"/>
    <w:name w:val="WW8Num8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2">
    <w:nsid w:val="00000017"/>
    <w:multiLevelType w:val="singleLevel"/>
    <w:tmpl w:val="00000017"/>
    <w:name w:val="WW8Num8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3">
    <w:nsid w:val="00000018"/>
    <w:multiLevelType w:val="singleLevel"/>
    <w:tmpl w:val="00000018"/>
    <w:name w:val="WW8Num8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4">
    <w:nsid w:val="00000019"/>
    <w:multiLevelType w:val="singleLevel"/>
    <w:tmpl w:val="00000019"/>
    <w:name w:val="WW8Num9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5">
    <w:nsid w:val="0000001A"/>
    <w:multiLevelType w:val="singleLevel"/>
    <w:tmpl w:val="0000001A"/>
    <w:name w:val="WW8Num9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6">
    <w:nsid w:val="0000001B"/>
    <w:multiLevelType w:val="singleLevel"/>
    <w:tmpl w:val="0000001B"/>
    <w:name w:val="WW8Num9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7">
    <w:nsid w:val="0000001C"/>
    <w:multiLevelType w:val="singleLevel"/>
    <w:tmpl w:val="0000001C"/>
    <w:name w:val="WW8Num10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8">
    <w:nsid w:val="0000001D"/>
    <w:multiLevelType w:val="singleLevel"/>
    <w:tmpl w:val="0000001D"/>
    <w:name w:val="WW8Num10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9">
    <w:nsid w:val="0000001E"/>
    <w:multiLevelType w:val="singleLevel"/>
    <w:tmpl w:val="0000001E"/>
    <w:name w:val="WW8Num10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0">
    <w:nsid w:val="0000001F"/>
    <w:multiLevelType w:val="singleLevel"/>
    <w:tmpl w:val="0000001F"/>
    <w:name w:val="WW8Num11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1">
    <w:nsid w:val="00000020"/>
    <w:multiLevelType w:val="singleLevel"/>
    <w:tmpl w:val="00000020"/>
    <w:name w:val="WW8Num11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2">
    <w:nsid w:val="02732EB5"/>
    <w:multiLevelType w:val="hybridMultilevel"/>
    <w:tmpl w:val="2970FF5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7032D2E"/>
    <w:multiLevelType w:val="hybridMultilevel"/>
    <w:tmpl w:val="F3DE4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89E34B0"/>
    <w:multiLevelType w:val="hybridMultilevel"/>
    <w:tmpl w:val="E30CF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15AB65C2"/>
    <w:multiLevelType w:val="hybridMultilevel"/>
    <w:tmpl w:val="14EA9810"/>
    <w:lvl w:ilvl="0" w:tplc="1B747412">
      <w:start w:val="1"/>
      <w:numFmt w:val="bullet"/>
      <w:pStyle w:val="Tab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1BE431A6"/>
    <w:multiLevelType w:val="hybridMultilevel"/>
    <w:tmpl w:val="898ADC7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7">
    <w:nsid w:val="2A0D010B"/>
    <w:multiLevelType w:val="hybridMultilevel"/>
    <w:tmpl w:val="F8EE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2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da-DK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A56678E"/>
    <w:multiLevelType w:val="hybridMultilevel"/>
    <w:tmpl w:val="2182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C04A79"/>
    <w:multiLevelType w:val="singleLevel"/>
    <w:tmpl w:val="3134E28E"/>
    <w:lvl w:ilvl="0">
      <w:start w:val="1"/>
      <w:numFmt w:val="decimal"/>
      <w:pStyle w:val="ReqKrav"/>
      <w:lvlText w:val="Krav %1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0">
    <w:nsid w:val="2FA50CBF"/>
    <w:multiLevelType w:val="hybridMultilevel"/>
    <w:tmpl w:val="669ABBB8"/>
    <w:name w:val="WW8Num892"/>
    <w:lvl w:ilvl="0" w:tplc="BD1E99B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2BF1280"/>
    <w:multiLevelType w:val="hybridMultilevel"/>
    <w:tmpl w:val="BD3AF010"/>
    <w:lvl w:ilvl="0" w:tplc="453EC4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25F769A"/>
    <w:multiLevelType w:val="hybridMultilevel"/>
    <w:tmpl w:val="91CCB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1F4151"/>
    <w:multiLevelType w:val="hybridMultilevel"/>
    <w:tmpl w:val="A594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BF40522"/>
    <w:multiLevelType w:val="singleLevel"/>
    <w:tmpl w:val="2626DB3C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45">
    <w:nsid w:val="4FB068F8"/>
    <w:multiLevelType w:val="hybridMultilevel"/>
    <w:tmpl w:val="18A8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21D608F"/>
    <w:multiLevelType w:val="hybridMultilevel"/>
    <w:tmpl w:val="43C07D2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564135D3"/>
    <w:multiLevelType w:val="hybridMultilevel"/>
    <w:tmpl w:val="F522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2F579B"/>
    <w:multiLevelType w:val="hybridMultilevel"/>
    <w:tmpl w:val="C9520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5D84CC1"/>
    <w:multiLevelType w:val="multilevel"/>
    <w:tmpl w:val="80328136"/>
    <w:lvl w:ilvl="0">
      <w:start w:val="1"/>
      <w:numFmt w:val="decimal"/>
      <w:pStyle w:val="Overskrift1"/>
      <w:isLgl/>
      <w:lvlText w:val="%1"/>
      <w:lvlJc w:val="left"/>
      <w:pPr>
        <w:tabs>
          <w:tab w:val="num" w:pos="851"/>
        </w:tabs>
        <w:ind w:left="851" w:hanging="851"/>
      </w:pPr>
      <w:rPr>
        <w:rFonts w:ascii="Eurostile" w:hAnsi="Eurostile"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1"/>
        </w:tabs>
        <w:ind w:left="851" w:hanging="851"/>
      </w:pPr>
      <w:rPr>
        <w:rFonts w:ascii="Eurostile" w:hAnsi="Eurostile"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1"/>
        </w:tabs>
        <w:ind w:left="851" w:hanging="851"/>
      </w:pPr>
      <w:rPr>
        <w:rFonts w:ascii="Eurostile" w:hAnsi="Eurostile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0">
    <w:nsid w:val="670743EA"/>
    <w:multiLevelType w:val="hybridMultilevel"/>
    <w:tmpl w:val="2ABCE55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1">
    <w:nsid w:val="6ACF4503"/>
    <w:multiLevelType w:val="hybridMultilevel"/>
    <w:tmpl w:val="EB00E132"/>
    <w:lvl w:ilvl="0" w:tplc="BAF25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1D7023"/>
    <w:multiLevelType w:val="hybridMultilevel"/>
    <w:tmpl w:val="894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D1173F"/>
    <w:multiLevelType w:val="hybridMultilevel"/>
    <w:tmpl w:val="FDA430C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39"/>
  </w:num>
  <w:num w:numId="3">
    <w:abstractNumId w:val="35"/>
  </w:num>
  <w:num w:numId="4">
    <w:abstractNumId w:val="44"/>
  </w:num>
  <w:num w:numId="5">
    <w:abstractNumId w:val="32"/>
  </w:num>
  <w:num w:numId="6">
    <w:abstractNumId w:val="53"/>
  </w:num>
  <w:num w:numId="7">
    <w:abstractNumId w:val="50"/>
  </w:num>
  <w:num w:numId="8">
    <w:abstractNumId w:val="36"/>
  </w:num>
  <w:num w:numId="9">
    <w:abstractNumId w:val="52"/>
  </w:num>
  <w:num w:numId="10">
    <w:abstractNumId w:val="37"/>
  </w:num>
  <w:num w:numId="11">
    <w:abstractNumId w:val="47"/>
  </w:num>
  <w:num w:numId="12">
    <w:abstractNumId w:val="40"/>
  </w:num>
  <w:num w:numId="13">
    <w:abstractNumId w:val="42"/>
  </w:num>
  <w:num w:numId="14">
    <w:abstractNumId w:val="45"/>
  </w:num>
  <w:num w:numId="15">
    <w:abstractNumId w:val="38"/>
  </w:num>
  <w:num w:numId="16">
    <w:abstractNumId w:val="43"/>
  </w:num>
  <w:num w:numId="17">
    <w:abstractNumId w:val="41"/>
  </w:num>
  <w:num w:numId="18">
    <w:abstractNumId w:val="4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  <w:num w:numId="27">
    <w:abstractNumId w:val="46"/>
  </w:num>
  <w:num w:numId="28">
    <w:abstractNumId w:val="51"/>
  </w:num>
  <w:num w:numId="29">
    <w:abstractNumId w:val="33"/>
  </w:num>
  <w:num w:numId="30">
    <w:abstractNumId w:val="3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041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70BC7"/>
    <w:rsid w:val="000078E3"/>
    <w:rsid w:val="0001349C"/>
    <w:rsid w:val="00015B8C"/>
    <w:rsid w:val="00017773"/>
    <w:rsid w:val="00025C36"/>
    <w:rsid w:val="00033A1A"/>
    <w:rsid w:val="000515D2"/>
    <w:rsid w:val="00054FC2"/>
    <w:rsid w:val="00055537"/>
    <w:rsid w:val="00060FD0"/>
    <w:rsid w:val="00070967"/>
    <w:rsid w:val="00071B0B"/>
    <w:rsid w:val="000805F2"/>
    <w:rsid w:val="000A0C6D"/>
    <w:rsid w:val="000F3511"/>
    <w:rsid w:val="000F62EE"/>
    <w:rsid w:val="0010527F"/>
    <w:rsid w:val="001121B5"/>
    <w:rsid w:val="00114898"/>
    <w:rsid w:val="0012638D"/>
    <w:rsid w:val="00130ECC"/>
    <w:rsid w:val="001438C1"/>
    <w:rsid w:val="00156B2F"/>
    <w:rsid w:val="001667AD"/>
    <w:rsid w:val="00166F03"/>
    <w:rsid w:val="0017148B"/>
    <w:rsid w:val="001C5F23"/>
    <w:rsid w:val="001E3889"/>
    <w:rsid w:val="001F43AE"/>
    <w:rsid w:val="00262A60"/>
    <w:rsid w:val="00264A8E"/>
    <w:rsid w:val="00264B78"/>
    <w:rsid w:val="002908E3"/>
    <w:rsid w:val="002927C9"/>
    <w:rsid w:val="00293227"/>
    <w:rsid w:val="00294199"/>
    <w:rsid w:val="002A52D1"/>
    <w:rsid w:val="002B0E80"/>
    <w:rsid w:val="002B2FC5"/>
    <w:rsid w:val="002D376C"/>
    <w:rsid w:val="002F1427"/>
    <w:rsid w:val="0030148B"/>
    <w:rsid w:val="00301504"/>
    <w:rsid w:val="00314492"/>
    <w:rsid w:val="00316534"/>
    <w:rsid w:val="003232FA"/>
    <w:rsid w:val="00361EE4"/>
    <w:rsid w:val="00362480"/>
    <w:rsid w:val="00385E4B"/>
    <w:rsid w:val="003911BD"/>
    <w:rsid w:val="003A6AA3"/>
    <w:rsid w:val="003B1037"/>
    <w:rsid w:val="003B2171"/>
    <w:rsid w:val="003C43A2"/>
    <w:rsid w:val="003F7CED"/>
    <w:rsid w:val="00400659"/>
    <w:rsid w:val="00433DC9"/>
    <w:rsid w:val="0044497F"/>
    <w:rsid w:val="00451F23"/>
    <w:rsid w:val="004569DE"/>
    <w:rsid w:val="0046629F"/>
    <w:rsid w:val="00485D87"/>
    <w:rsid w:val="004A1500"/>
    <w:rsid w:val="004B3956"/>
    <w:rsid w:val="004C3FF8"/>
    <w:rsid w:val="004F381C"/>
    <w:rsid w:val="004F38DF"/>
    <w:rsid w:val="004F38F2"/>
    <w:rsid w:val="00505D18"/>
    <w:rsid w:val="005110A5"/>
    <w:rsid w:val="00512C47"/>
    <w:rsid w:val="00521CEB"/>
    <w:rsid w:val="00547F8A"/>
    <w:rsid w:val="005520D7"/>
    <w:rsid w:val="00554D70"/>
    <w:rsid w:val="00565E50"/>
    <w:rsid w:val="005813D0"/>
    <w:rsid w:val="00630F28"/>
    <w:rsid w:val="00643B70"/>
    <w:rsid w:val="00643EFB"/>
    <w:rsid w:val="00651983"/>
    <w:rsid w:val="00662A30"/>
    <w:rsid w:val="006654A1"/>
    <w:rsid w:val="006A0CBA"/>
    <w:rsid w:val="006B19B5"/>
    <w:rsid w:val="006B5524"/>
    <w:rsid w:val="006B61FA"/>
    <w:rsid w:val="006C4458"/>
    <w:rsid w:val="006C5186"/>
    <w:rsid w:val="006C6E0F"/>
    <w:rsid w:val="006D041A"/>
    <w:rsid w:val="006E42DD"/>
    <w:rsid w:val="006E4589"/>
    <w:rsid w:val="006E614B"/>
    <w:rsid w:val="0070054E"/>
    <w:rsid w:val="007034BB"/>
    <w:rsid w:val="00714286"/>
    <w:rsid w:val="007307C5"/>
    <w:rsid w:val="007376B1"/>
    <w:rsid w:val="00770BC7"/>
    <w:rsid w:val="007720C6"/>
    <w:rsid w:val="00784E24"/>
    <w:rsid w:val="007A5EF9"/>
    <w:rsid w:val="007A6493"/>
    <w:rsid w:val="007B2C5A"/>
    <w:rsid w:val="007B48C3"/>
    <w:rsid w:val="007D4C18"/>
    <w:rsid w:val="007F3F9E"/>
    <w:rsid w:val="00805630"/>
    <w:rsid w:val="00817CC8"/>
    <w:rsid w:val="00840023"/>
    <w:rsid w:val="008415B9"/>
    <w:rsid w:val="00852B81"/>
    <w:rsid w:val="00881C6D"/>
    <w:rsid w:val="00894337"/>
    <w:rsid w:val="008A0C86"/>
    <w:rsid w:val="008B0168"/>
    <w:rsid w:val="008B26FB"/>
    <w:rsid w:val="008D073A"/>
    <w:rsid w:val="008D71B3"/>
    <w:rsid w:val="008F12A1"/>
    <w:rsid w:val="009244C9"/>
    <w:rsid w:val="009513B0"/>
    <w:rsid w:val="00952F91"/>
    <w:rsid w:val="00953DEA"/>
    <w:rsid w:val="009549E8"/>
    <w:rsid w:val="00962976"/>
    <w:rsid w:val="0097357B"/>
    <w:rsid w:val="00984C4D"/>
    <w:rsid w:val="009A5C74"/>
    <w:rsid w:val="009B65B6"/>
    <w:rsid w:val="009C2080"/>
    <w:rsid w:val="009E01F9"/>
    <w:rsid w:val="009F6E60"/>
    <w:rsid w:val="00A13CB7"/>
    <w:rsid w:val="00A179C1"/>
    <w:rsid w:val="00A2027A"/>
    <w:rsid w:val="00A262CF"/>
    <w:rsid w:val="00A45EB0"/>
    <w:rsid w:val="00A676AD"/>
    <w:rsid w:val="00A858A7"/>
    <w:rsid w:val="00A92E6C"/>
    <w:rsid w:val="00AA5C54"/>
    <w:rsid w:val="00AB0DD5"/>
    <w:rsid w:val="00AF2407"/>
    <w:rsid w:val="00B0340F"/>
    <w:rsid w:val="00B054B0"/>
    <w:rsid w:val="00B0752A"/>
    <w:rsid w:val="00B07BBC"/>
    <w:rsid w:val="00B3549E"/>
    <w:rsid w:val="00B53120"/>
    <w:rsid w:val="00B5577B"/>
    <w:rsid w:val="00B603BD"/>
    <w:rsid w:val="00B633C5"/>
    <w:rsid w:val="00B96360"/>
    <w:rsid w:val="00BA6C8F"/>
    <w:rsid w:val="00BB4535"/>
    <w:rsid w:val="00BF47E4"/>
    <w:rsid w:val="00BF549F"/>
    <w:rsid w:val="00C11A8D"/>
    <w:rsid w:val="00C3759D"/>
    <w:rsid w:val="00C40046"/>
    <w:rsid w:val="00C42007"/>
    <w:rsid w:val="00C4653B"/>
    <w:rsid w:val="00C566BB"/>
    <w:rsid w:val="00C71808"/>
    <w:rsid w:val="00C94448"/>
    <w:rsid w:val="00C97364"/>
    <w:rsid w:val="00CB1683"/>
    <w:rsid w:val="00CB4BBA"/>
    <w:rsid w:val="00CF38DA"/>
    <w:rsid w:val="00D02778"/>
    <w:rsid w:val="00D0312A"/>
    <w:rsid w:val="00D0602C"/>
    <w:rsid w:val="00D20E77"/>
    <w:rsid w:val="00D26D4B"/>
    <w:rsid w:val="00D32407"/>
    <w:rsid w:val="00D421D2"/>
    <w:rsid w:val="00D648C0"/>
    <w:rsid w:val="00D758E2"/>
    <w:rsid w:val="00D76645"/>
    <w:rsid w:val="00D8087B"/>
    <w:rsid w:val="00D81FD9"/>
    <w:rsid w:val="00DA29A5"/>
    <w:rsid w:val="00DA6332"/>
    <w:rsid w:val="00DC5351"/>
    <w:rsid w:val="00DC5DE1"/>
    <w:rsid w:val="00DC7BBE"/>
    <w:rsid w:val="00DD2E56"/>
    <w:rsid w:val="00DF740C"/>
    <w:rsid w:val="00E17984"/>
    <w:rsid w:val="00E24889"/>
    <w:rsid w:val="00E43C51"/>
    <w:rsid w:val="00E53237"/>
    <w:rsid w:val="00E5330A"/>
    <w:rsid w:val="00E914A4"/>
    <w:rsid w:val="00EA24F0"/>
    <w:rsid w:val="00EB1984"/>
    <w:rsid w:val="00EB3AAF"/>
    <w:rsid w:val="00EB501E"/>
    <w:rsid w:val="00EC6746"/>
    <w:rsid w:val="00ED5BBF"/>
    <w:rsid w:val="00ED7C5F"/>
    <w:rsid w:val="00EE4024"/>
    <w:rsid w:val="00EF39D0"/>
    <w:rsid w:val="00F41D34"/>
    <w:rsid w:val="00F50F90"/>
    <w:rsid w:val="00F62504"/>
    <w:rsid w:val="00F67739"/>
    <w:rsid w:val="00F85D0F"/>
    <w:rsid w:val="00F93E23"/>
    <w:rsid w:val="00FB2149"/>
    <w:rsid w:val="00FC0414"/>
    <w:rsid w:val="00FF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DE"/>
    <w:pPr>
      <w:suppressAutoHyphens/>
    </w:pPr>
    <w:rPr>
      <w:sz w:val="22"/>
      <w:szCs w:val="24"/>
      <w:lang w:val="da-DK" w:eastAsia="ar-SA"/>
    </w:rPr>
  </w:style>
  <w:style w:type="paragraph" w:styleId="Overskrift1">
    <w:name w:val="heading 1"/>
    <w:basedOn w:val="Normal"/>
    <w:next w:val="Normal"/>
    <w:qFormat/>
    <w:rsid w:val="00AB0A5F"/>
    <w:pPr>
      <w:keepNext/>
      <w:numPr>
        <w:numId w:val="1"/>
      </w:numPr>
      <w:spacing w:before="240" w:after="480"/>
      <w:outlineLvl w:val="0"/>
    </w:pPr>
    <w:rPr>
      <w:rFonts w:ascii="Eurostile" w:hAnsi="Eurostile" w:cs="Arial"/>
      <w:b/>
      <w:bCs/>
      <w:kern w:val="36"/>
      <w:sz w:val="36"/>
      <w:szCs w:val="32"/>
    </w:rPr>
  </w:style>
  <w:style w:type="paragraph" w:styleId="Overskrift2">
    <w:name w:val="heading 2"/>
    <w:basedOn w:val="Overskrift1"/>
    <w:next w:val="Normal"/>
    <w:qFormat/>
    <w:rsid w:val="004569DE"/>
    <w:pPr>
      <w:numPr>
        <w:ilvl w:val="1"/>
      </w:numPr>
      <w:spacing w:before="360" w:after="240"/>
      <w:outlineLvl w:val="1"/>
    </w:pPr>
    <w:rPr>
      <w:iCs/>
      <w:sz w:val="30"/>
      <w:szCs w:val="26"/>
    </w:rPr>
  </w:style>
  <w:style w:type="paragraph" w:styleId="Overskrift3">
    <w:name w:val="heading 3"/>
    <w:basedOn w:val="Overskrift2"/>
    <w:next w:val="Normal"/>
    <w:qFormat/>
    <w:rsid w:val="004569DE"/>
    <w:pPr>
      <w:numPr>
        <w:ilvl w:val="2"/>
      </w:numPr>
      <w:spacing w:before="240" w:after="120"/>
      <w:outlineLvl w:val="2"/>
    </w:pPr>
    <w:rPr>
      <w:sz w:val="26"/>
    </w:rPr>
  </w:style>
  <w:style w:type="paragraph" w:styleId="Overskrift4">
    <w:name w:val="heading 4"/>
    <w:basedOn w:val="Normal"/>
    <w:next w:val="Normal"/>
    <w:qFormat/>
    <w:rsid w:val="00E85063"/>
    <w:pPr>
      <w:keepNext/>
      <w:spacing w:before="240" w:after="60"/>
      <w:outlineLvl w:val="3"/>
    </w:pPr>
    <w:rPr>
      <w:rFonts w:ascii="Eurostile" w:hAnsi="Eurostile"/>
      <w:b/>
      <w:bCs/>
      <w:szCs w:val="28"/>
    </w:rPr>
  </w:style>
  <w:style w:type="paragraph" w:styleId="Overskrift5">
    <w:name w:val="heading 5"/>
    <w:basedOn w:val="Normal"/>
    <w:next w:val="Normal"/>
    <w:qFormat/>
    <w:rsid w:val="00EA569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WW8Num1z0">
    <w:name w:val="WW8Num1z0"/>
    <w:rsid w:val="004569DE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4569DE"/>
    <w:rPr>
      <w:rFonts w:ascii="Courier New" w:hAnsi="Courier New" w:cs="Courier New"/>
    </w:rPr>
  </w:style>
  <w:style w:type="character" w:customStyle="1" w:styleId="WW8Num1z2">
    <w:name w:val="WW8Num1z2"/>
    <w:rsid w:val="004569DE"/>
    <w:rPr>
      <w:rFonts w:ascii="Wingdings" w:hAnsi="Wingdings"/>
    </w:rPr>
  </w:style>
  <w:style w:type="character" w:customStyle="1" w:styleId="WW8Num1z3">
    <w:name w:val="WW8Num1z3"/>
    <w:rsid w:val="004569DE"/>
    <w:rPr>
      <w:rFonts w:ascii="Symbol" w:hAnsi="Symbol"/>
    </w:rPr>
  </w:style>
  <w:style w:type="character" w:customStyle="1" w:styleId="WW8Num2z0">
    <w:name w:val="WW8Num2z0"/>
    <w:rsid w:val="004569DE"/>
    <w:rPr>
      <w:rFonts w:ascii="Symbol" w:hAnsi="Symbol"/>
    </w:rPr>
  </w:style>
  <w:style w:type="character" w:customStyle="1" w:styleId="WW8Num2z1">
    <w:name w:val="WW8Num2z1"/>
    <w:rsid w:val="004569DE"/>
    <w:rPr>
      <w:rFonts w:ascii="Courier New" w:hAnsi="Courier New" w:cs="Courier New"/>
    </w:rPr>
  </w:style>
  <w:style w:type="character" w:customStyle="1" w:styleId="WW8Num2z2">
    <w:name w:val="WW8Num2z2"/>
    <w:rsid w:val="004569DE"/>
    <w:rPr>
      <w:rFonts w:ascii="Wingdings" w:hAnsi="Wingdings"/>
    </w:rPr>
  </w:style>
  <w:style w:type="character" w:customStyle="1" w:styleId="WW8Num3z0">
    <w:name w:val="WW8Num3z0"/>
    <w:rsid w:val="004569DE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4569DE"/>
    <w:rPr>
      <w:rFonts w:ascii="Courier New" w:hAnsi="Courier New" w:cs="Courier New"/>
    </w:rPr>
  </w:style>
  <w:style w:type="character" w:customStyle="1" w:styleId="WW8Num3z2">
    <w:name w:val="WW8Num3z2"/>
    <w:rsid w:val="004569DE"/>
    <w:rPr>
      <w:rFonts w:ascii="Wingdings" w:hAnsi="Wingdings"/>
    </w:rPr>
  </w:style>
  <w:style w:type="character" w:customStyle="1" w:styleId="WW8Num3z3">
    <w:name w:val="WW8Num3z3"/>
    <w:rsid w:val="004569DE"/>
    <w:rPr>
      <w:rFonts w:ascii="Symbol" w:hAnsi="Symbol"/>
    </w:rPr>
  </w:style>
  <w:style w:type="character" w:customStyle="1" w:styleId="WW8Num4z0">
    <w:name w:val="WW8Num4z0"/>
    <w:rsid w:val="004569DE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4569DE"/>
    <w:rPr>
      <w:rFonts w:ascii="Courier New" w:hAnsi="Courier New" w:cs="Courier New"/>
    </w:rPr>
  </w:style>
  <w:style w:type="character" w:customStyle="1" w:styleId="WW8Num4z2">
    <w:name w:val="WW8Num4z2"/>
    <w:rsid w:val="004569DE"/>
    <w:rPr>
      <w:rFonts w:ascii="Wingdings" w:hAnsi="Wingdings"/>
    </w:rPr>
  </w:style>
  <w:style w:type="character" w:customStyle="1" w:styleId="WW8Num4z3">
    <w:name w:val="WW8Num4z3"/>
    <w:rsid w:val="004569DE"/>
    <w:rPr>
      <w:rFonts w:ascii="Symbol" w:hAnsi="Symbol"/>
    </w:rPr>
  </w:style>
  <w:style w:type="character" w:customStyle="1" w:styleId="WW8Num5z0">
    <w:name w:val="WW8Num5z0"/>
    <w:rsid w:val="004569DE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4569DE"/>
    <w:rPr>
      <w:rFonts w:ascii="Courier New" w:hAnsi="Courier New" w:cs="Courier New"/>
    </w:rPr>
  </w:style>
  <w:style w:type="character" w:customStyle="1" w:styleId="WW8Num5z2">
    <w:name w:val="WW8Num5z2"/>
    <w:rsid w:val="004569DE"/>
    <w:rPr>
      <w:rFonts w:ascii="Wingdings" w:hAnsi="Wingdings"/>
    </w:rPr>
  </w:style>
  <w:style w:type="character" w:customStyle="1" w:styleId="WW8Num5z3">
    <w:name w:val="WW8Num5z3"/>
    <w:rsid w:val="004569DE"/>
    <w:rPr>
      <w:rFonts w:ascii="Symbol" w:hAnsi="Symbol"/>
    </w:rPr>
  </w:style>
  <w:style w:type="character" w:customStyle="1" w:styleId="WW8Num6z0">
    <w:name w:val="WW8Num6z0"/>
    <w:rsid w:val="004569DE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4569DE"/>
    <w:rPr>
      <w:rFonts w:ascii="Courier New" w:hAnsi="Courier New" w:cs="Courier New"/>
    </w:rPr>
  </w:style>
  <w:style w:type="character" w:customStyle="1" w:styleId="WW8Num6z2">
    <w:name w:val="WW8Num6z2"/>
    <w:rsid w:val="004569DE"/>
    <w:rPr>
      <w:rFonts w:ascii="Wingdings" w:hAnsi="Wingdings"/>
    </w:rPr>
  </w:style>
  <w:style w:type="character" w:customStyle="1" w:styleId="WW8Num6z3">
    <w:name w:val="WW8Num6z3"/>
    <w:rsid w:val="004569DE"/>
    <w:rPr>
      <w:rFonts w:ascii="Symbol" w:hAnsi="Symbol"/>
    </w:rPr>
  </w:style>
  <w:style w:type="character" w:customStyle="1" w:styleId="WW8Num7z0">
    <w:name w:val="WW8Num7z0"/>
    <w:rsid w:val="004569DE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4569DE"/>
    <w:rPr>
      <w:rFonts w:ascii="Courier New" w:hAnsi="Courier New" w:cs="Courier New"/>
    </w:rPr>
  </w:style>
  <w:style w:type="character" w:customStyle="1" w:styleId="WW8Num7z2">
    <w:name w:val="WW8Num7z2"/>
    <w:rsid w:val="004569DE"/>
    <w:rPr>
      <w:rFonts w:ascii="Wingdings" w:hAnsi="Wingdings"/>
    </w:rPr>
  </w:style>
  <w:style w:type="character" w:customStyle="1" w:styleId="WW8Num7z3">
    <w:name w:val="WW8Num7z3"/>
    <w:rsid w:val="004569DE"/>
    <w:rPr>
      <w:rFonts w:ascii="Symbol" w:hAnsi="Symbol"/>
    </w:rPr>
  </w:style>
  <w:style w:type="character" w:customStyle="1" w:styleId="WW8Num8z0">
    <w:name w:val="WW8Num8z0"/>
    <w:rsid w:val="004569DE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4569DE"/>
    <w:rPr>
      <w:rFonts w:ascii="Courier New" w:hAnsi="Courier New" w:cs="Courier New"/>
    </w:rPr>
  </w:style>
  <w:style w:type="character" w:customStyle="1" w:styleId="WW8Num8z2">
    <w:name w:val="WW8Num8z2"/>
    <w:rsid w:val="004569DE"/>
    <w:rPr>
      <w:rFonts w:ascii="Wingdings" w:hAnsi="Wingdings"/>
    </w:rPr>
  </w:style>
  <w:style w:type="character" w:customStyle="1" w:styleId="WW8Num8z3">
    <w:name w:val="WW8Num8z3"/>
    <w:rsid w:val="004569DE"/>
    <w:rPr>
      <w:rFonts w:ascii="Symbol" w:hAnsi="Symbol"/>
    </w:rPr>
  </w:style>
  <w:style w:type="character" w:customStyle="1" w:styleId="WW8Num9z0">
    <w:name w:val="WW8Num9z0"/>
    <w:rsid w:val="004569DE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4569DE"/>
    <w:rPr>
      <w:rFonts w:ascii="Courier New" w:hAnsi="Courier New" w:cs="Courier New"/>
    </w:rPr>
  </w:style>
  <w:style w:type="character" w:customStyle="1" w:styleId="WW8Num9z2">
    <w:name w:val="WW8Num9z2"/>
    <w:rsid w:val="004569DE"/>
    <w:rPr>
      <w:rFonts w:ascii="Wingdings" w:hAnsi="Wingdings"/>
    </w:rPr>
  </w:style>
  <w:style w:type="character" w:customStyle="1" w:styleId="WW8Num9z3">
    <w:name w:val="WW8Num9z3"/>
    <w:rsid w:val="004569DE"/>
    <w:rPr>
      <w:rFonts w:ascii="Symbol" w:hAnsi="Symbol"/>
    </w:rPr>
  </w:style>
  <w:style w:type="character" w:customStyle="1" w:styleId="WW8Num10z0">
    <w:name w:val="WW8Num10z0"/>
    <w:rsid w:val="004569DE"/>
    <w:rPr>
      <w:rFonts w:ascii="Times New Roman" w:eastAsia="Times New Roman" w:hAnsi="Times New Roman" w:cs="Times New Roman"/>
    </w:rPr>
  </w:style>
  <w:style w:type="character" w:customStyle="1" w:styleId="WW8Num10z1">
    <w:name w:val="WW8Num10z1"/>
    <w:rsid w:val="004569DE"/>
    <w:rPr>
      <w:rFonts w:ascii="Courier New" w:hAnsi="Courier New" w:cs="Courier New"/>
    </w:rPr>
  </w:style>
  <w:style w:type="character" w:customStyle="1" w:styleId="WW8Num10z2">
    <w:name w:val="WW8Num10z2"/>
    <w:rsid w:val="004569DE"/>
    <w:rPr>
      <w:rFonts w:ascii="Wingdings" w:hAnsi="Wingdings"/>
    </w:rPr>
  </w:style>
  <w:style w:type="character" w:customStyle="1" w:styleId="WW8Num10z3">
    <w:name w:val="WW8Num10z3"/>
    <w:rsid w:val="004569DE"/>
    <w:rPr>
      <w:rFonts w:ascii="Symbol" w:hAnsi="Symbol"/>
    </w:rPr>
  </w:style>
  <w:style w:type="character" w:customStyle="1" w:styleId="WW8Num11z0">
    <w:name w:val="WW8Num11z0"/>
    <w:rsid w:val="004569DE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4569DE"/>
    <w:rPr>
      <w:rFonts w:ascii="Courier New" w:hAnsi="Courier New" w:cs="Courier New"/>
    </w:rPr>
  </w:style>
  <w:style w:type="character" w:customStyle="1" w:styleId="WW8Num11z2">
    <w:name w:val="WW8Num11z2"/>
    <w:rsid w:val="004569DE"/>
    <w:rPr>
      <w:rFonts w:ascii="Wingdings" w:hAnsi="Wingdings"/>
    </w:rPr>
  </w:style>
  <w:style w:type="character" w:customStyle="1" w:styleId="WW8Num11z3">
    <w:name w:val="WW8Num11z3"/>
    <w:rsid w:val="004569DE"/>
    <w:rPr>
      <w:rFonts w:ascii="Symbol" w:hAnsi="Symbol"/>
    </w:rPr>
  </w:style>
  <w:style w:type="character" w:customStyle="1" w:styleId="WW8Num12z0">
    <w:name w:val="WW8Num12z0"/>
    <w:rsid w:val="004569DE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4569DE"/>
    <w:rPr>
      <w:rFonts w:ascii="Courier New" w:hAnsi="Courier New" w:cs="Courier New"/>
    </w:rPr>
  </w:style>
  <w:style w:type="character" w:customStyle="1" w:styleId="WW8Num12z2">
    <w:name w:val="WW8Num12z2"/>
    <w:rsid w:val="004569DE"/>
    <w:rPr>
      <w:rFonts w:ascii="Wingdings" w:hAnsi="Wingdings"/>
    </w:rPr>
  </w:style>
  <w:style w:type="character" w:customStyle="1" w:styleId="WW8Num12z3">
    <w:name w:val="WW8Num12z3"/>
    <w:rsid w:val="004569DE"/>
    <w:rPr>
      <w:rFonts w:ascii="Symbol" w:hAnsi="Symbol"/>
    </w:rPr>
  </w:style>
  <w:style w:type="character" w:customStyle="1" w:styleId="WW8Num13z0">
    <w:name w:val="WW8Num13z0"/>
    <w:rsid w:val="004569DE"/>
    <w:rPr>
      <w:rFonts w:ascii="Courier New" w:hAnsi="Courier New"/>
    </w:rPr>
  </w:style>
  <w:style w:type="character" w:customStyle="1" w:styleId="WW8Num13z1">
    <w:name w:val="WW8Num13z1"/>
    <w:rsid w:val="004569DE"/>
    <w:rPr>
      <w:rFonts w:ascii="Courier New" w:hAnsi="Courier New" w:cs="Courier New"/>
    </w:rPr>
  </w:style>
  <w:style w:type="character" w:customStyle="1" w:styleId="WW8Num13z2">
    <w:name w:val="WW8Num13z2"/>
    <w:rsid w:val="004569DE"/>
    <w:rPr>
      <w:rFonts w:ascii="Wingdings" w:hAnsi="Wingdings"/>
    </w:rPr>
  </w:style>
  <w:style w:type="character" w:customStyle="1" w:styleId="WW8Num13z3">
    <w:name w:val="WW8Num13z3"/>
    <w:rsid w:val="004569DE"/>
    <w:rPr>
      <w:rFonts w:ascii="Symbol" w:hAnsi="Symbol"/>
    </w:rPr>
  </w:style>
  <w:style w:type="character" w:customStyle="1" w:styleId="WW8Num14z0">
    <w:name w:val="WW8Num14z0"/>
    <w:rsid w:val="004569DE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4569DE"/>
    <w:rPr>
      <w:rFonts w:ascii="Courier New" w:hAnsi="Courier New" w:cs="Courier New"/>
    </w:rPr>
  </w:style>
  <w:style w:type="character" w:customStyle="1" w:styleId="WW8Num14z2">
    <w:name w:val="WW8Num14z2"/>
    <w:rsid w:val="004569DE"/>
    <w:rPr>
      <w:rFonts w:ascii="Wingdings" w:hAnsi="Wingdings"/>
    </w:rPr>
  </w:style>
  <w:style w:type="character" w:customStyle="1" w:styleId="WW8Num14z3">
    <w:name w:val="WW8Num14z3"/>
    <w:rsid w:val="004569DE"/>
    <w:rPr>
      <w:rFonts w:ascii="Symbol" w:hAnsi="Symbol"/>
    </w:rPr>
  </w:style>
  <w:style w:type="character" w:customStyle="1" w:styleId="WW8Num15z0">
    <w:name w:val="WW8Num15z0"/>
    <w:rsid w:val="004569DE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4569DE"/>
    <w:rPr>
      <w:rFonts w:ascii="Courier New" w:hAnsi="Courier New" w:cs="Courier New"/>
    </w:rPr>
  </w:style>
  <w:style w:type="character" w:customStyle="1" w:styleId="WW8Num15z2">
    <w:name w:val="WW8Num15z2"/>
    <w:rsid w:val="004569DE"/>
    <w:rPr>
      <w:rFonts w:ascii="Wingdings" w:hAnsi="Wingdings"/>
    </w:rPr>
  </w:style>
  <w:style w:type="character" w:customStyle="1" w:styleId="WW8Num15z3">
    <w:name w:val="WW8Num15z3"/>
    <w:rsid w:val="004569DE"/>
    <w:rPr>
      <w:rFonts w:ascii="Symbol" w:hAnsi="Symbol"/>
    </w:rPr>
  </w:style>
  <w:style w:type="character" w:customStyle="1" w:styleId="WW8Num16z0">
    <w:name w:val="WW8Num16z0"/>
    <w:rsid w:val="004569DE"/>
    <w:rPr>
      <w:rFonts w:ascii="Symbol" w:hAnsi="Symbol"/>
    </w:rPr>
  </w:style>
  <w:style w:type="character" w:customStyle="1" w:styleId="WW8Num16z1">
    <w:name w:val="WW8Num16z1"/>
    <w:rsid w:val="004569DE"/>
    <w:rPr>
      <w:rFonts w:ascii="Courier New" w:hAnsi="Courier New" w:cs="Courier New"/>
    </w:rPr>
  </w:style>
  <w:style w:type="character" w:customStyle="1" w:styleId="WW8Num16z2">
    <w:name w:val="WW8Num16z2"/>
    <w:rsid w:val="004569DE"/>
    <w:rPr>
      <w:rFonts w:ascii="Wingdings" w:hAnsi="Wingdings"/>
    </w:rPr>
  </w:style>
  <w:style w:type="character" w:customStyle="1" w:styleId="WW8Num17z0">
    <w:name w:val="WW8Num17z0"/>
    <w:rsid w:val="004569DE"/>
    <w:rPr>
      <w:rFonts w:ascii="Times New Roman" w:eastAsia="Times New Roman" w:hAnsi="Times New Roman" w:cs="Times New Roman"/>
    </w:rPr>
  </w:style>
  <w:style w:type="character" w:customStyle="1" w:styleId="WW8Num17z1">
    <w:name w:val="WW8Num17z1"/>
    <w:rsid w:val="004569DE"/>
    <w:rPr>
      <w:rFonts w:ascii="Courier New" w:hAnsi="Courier New" w:cs="Courier New"/>
    </w:rPr>
  </w:style>
  <w:style w:type="character" w:customStyle="1" w:styleId="WW8Num17z2">
    <w:name w:val="WW8Num17z2"/>
    <w:rsid w:val="004569DE"/>
    <w:rPr>
      <w:rFonts w:ascii="Wingdings" w:hAnsi="Wingdings"/>
    </w:rPr>
  </w:style>
  <w:style w:type="character" w:customStyle="1" w:styleId="WW8Num17z3">
    <w:name w:val="WW8Num17z3"/>
    <w:rsid w:val="004569DE"/>
    <w:rPr>
      <w:rFonts w:ascii="Symbol" w:hAnsi="Symbol"/>
    </w:rPr>
  </w:style>
  <w:style w:type="character" w:customStyle="1" w:styleId="WW8Num18z0">
    <w:name w:val="WW8Num18z0"/>
    <w:rsid w:val="004569DE"/>
    <w:rPr>
      <w:rFonts w:ascii="Times New Roman" w:eastAsia="Times New Roman" w:hAnsi="Times New Roman" w:cs="Times New Roman"/>
    </w:rPr>
  </w:style>
  <w:style w:type="character" w:customStyle="1" w:styleId="WW8Num18z1">
    <w:name w:val="WW8Num18z1"/>
    <w:rsid w:val="004569DE"/>
    <w:rPr>
      <w:rFonts w:ascii="Courier New" w:hAnsi="Courier New" w:cs="Courier New"/>
    </w:rPr>
  </w:style>
  <w:style w:type="character" w:customStyle="1" w:styleId="WW8Num18z2">
    <w:name w:val="WW8Num18z2"/>
    <w:rsid w:val="004569DE"/>
    <w:rPr>
      <w:rFonts w:ascii="Wingdings" w:hAnsi="Wingdings"/>
    </w:rPr>
  </w:style>
  <w:style w:type="character" w:customStyle="1" w:styleId="WW8Num18z3">
    <w:name w:val="WW8Num18z3"/>
    <w:rsid w:val="004569DE"/>
    <w:rPr>
      <w:rFonts w:ascii="Symbol" w:hAnsi="Symbol"/>
    </w:rPr>
  </w:style>
  <w:style w:type="character" w:customStyle="1" w:styleId="WW8Num19z0">
    <w:name w:val="WW8Num19z0"/>
    <w:rsid w:val="004569DE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4569DE"/>
    <w:rPr>
      <w:rFonts w:ascii="Courier New" w:hAnsi="Courier New" w:cs="Courier New"/>
    </w:rPr>
  </w:style>
  <w:style w:type="character" w:customStyle="1" w:styleId="WW8Num19z2">
    <w:name w:val="WW8Num19z2"/>
    <w:rsid w:val="004569DE"/>
    <w:rPr>
      <w:rFonts w:ascii="Wingdings" w:hAnsi="Wingdings"/>
    </w:rPr>
  </w:style>
  <w:style w:type="character" w:customStyle="1" w:styleId="WW8Num19z3">
    <w:name w:val="WW8Num19z3"/>
    <w:rsid w:val="004569DE"/>
    <w:rPr>
      <w:rFonts w:ascii="Symbol" w:hAnsi="Symbol"/>
    </w:rPr>
  </w:style>
  <w:style w:type="character" w:customStyle="1" w:styleId="WW8Num20z0">
    <w:name w:val="WW8Num20z0"/>
    <w:rsid w:val="004569DE"/>
    <w:rPr>
      <w:rFonts w:ascii="Symbol" w:hAnsi="Symbol"/>
    </w:rPr>
  </w:style>
  <w:style w:type="character" w:customStyle="1" w:styleId="WW8Num20z1">
    <w:name w:val="WW8Num20z1"/>
    <w:rsid w:val="004569DE"/>
    <w:rPr>
      <w:rFonts w:ascii="Courier New" w:hAnsi="Courier New" w:cs="Courier New"/>
    </w:rPr>
  </w:style>
  <w:style w:type="character" w:customStyle="1" w:styleId="WW8Num20z2">
    <w:name w:val="WW8Num20z2"/>
    <w:rsid w:val="004569DE"/>
    <w:rPr>
      <w:rFonts w:ascii="Wingdings" w:hAnsi="Wingdings"/>
    </w:rPr>
  </w:style>
  <w:style w:type="character" w:customStyle="1" w:styleId="WW8Num21z0">
    <w:name w:val="WW8Num21z0"/>
    <w:rsid w:val="004569DE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4569DE"/>
    <w:rPr>
      <w:rFonts w:ascii="Courier New" w:hAnsi="Courier New" w:cs="Courier New"/>
    </w:rPr>
  </w:style>
  <w:style w:type="character" w:customStyle="1" w:styleId="WW8Num21z2">
    <w:name w:val="WW8Num21z2"/>
    <w:rsid w:val="004569DE"/>
    <w:rPr>
      <w:rFonts w:ascii="Wingdings" w:hAnsi="Wingdings"/>
    </w:rPr>
  </w:style>
  <w:style w:type="character" w:customStyle="1" w:styleId="WW8Num21z3">
    <w:name w:val="WW8Num21z3"/>
    <w:rsid w:val="004569DE"/>
    <w:rPr>
      <w:rFonts w:ascii="Symbol" w:hAnsi="Symbol"/>
    </w:rPr>
  </w:style>
  <w:style w:type="character" w:customStyle="1" w:styleId="WW8Num22z0">
    <w:name w:val="WW8Num22z0"/>
    <w:rsid w:val="004569DE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4569DE"/>
    <w:rPr>
      <w:rFonts w:ascii="Courier New" w:hAnsi="Courier New" w:cs="Courier New"/>
    </w:rPr>
  </w:style>
  <w:style w:type="character" w:customStyle="1" w:styleId="WW8Num22z2">
    <w:name w:val="WW8Num22z2"/>
    <w:rsid w:val="004569DE"/>
    <w:rPr>
      <w:rFonts w:ascii="Wingdings" w:hAnsi="Wingdings"/>
    </w:rPr>
  </w:style>
  <w:style w:type="character" w:customStyle="1" w:styleId="WW8Num22z3">
    <w:name w:val="WW8Num22z3"/>
    <w:rsid w:val="004569DE"/>
    <w:rPr>
      <w:rFonts w:ascii="Symbol" w:hAnsi="Symbol"/>
    </w:rPr>
  </w:style>
  <w:style w:type="character" w:customStyle="1" w:styleId="WW8Num23z0">
    <w:name w:val="WW8Num23z0"/>
    <w:rsid w:val="004569DE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4569DE"/>
    <w:rPr>
      <w:rFonts w:ascii="Courier New" w:hAnsi="Courier New" w:cs="Courier New"/>
    </w:rPr>
  </w:style>
  <w:style w:type="character" w:customStyle="1" w:styleId="WW8Num23z2">
    <w:name w:val="WW8Num23z2"/>
    <w:rsid w:val="004569DE"/>
    <w:rPr>
      <w:rFonts w:ascii="Wingdings" w:hAnsi="Wingdings"/>
    </w:rPr>
  </w:style>
  <w:style w:type="character" w:customStyle="1" w:styleId="WW8Num23z3">
    <w:name w:val="WW8Num23z3"/>
    <w:rsid w:val="004569DE"/>
    <w:rPr>
      <w:rFonts w:ascii="Symbol" w:hAnsi="Symbol"/>
    </w:rPr>
  </w:style>
  <w:style w:type="character" w:customStyle="1" w:styleId="WW8Num24z0">
    <w:name w:val="WW8Num24z0"/>
    <w:rsid w:val="004569DE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4569DE"/>
    <w:rPr>
      <w:rFonts w:ascii="Courier New" w:hAnsi="Courier New" w:cs="Courier New"/>
    </w:rPr>
  </w:style>
  <w:style w:type="character" w:customStyle="1" w:styleId="WW8Num24z2">
    <w:name w:val="WW8Num24z2"/>
    <w:rsid w:val="004569DE"/>
    <w:rPr>
      <w:rFonts w:ascii="Wingdings" w:hAnsi="Wingdings"/>
    </w:rPr>
  </w:style>
  <w:style w:type="character" w:customStyle="1" w:styleId="WW8Num24z3">
    <w:name w:val="WW8Num24z3"/>
    <w:rsid w:val="004569DE"/>
    <w:rPr>
      <w:rFonts w:ascii="Symbol" w:hAnsi="Symbol"/>
    </w:rPr>
  </w:style>
  <w:style w:type="character" w:customStyle="1" w:styleId="WW8Num25z0">
    <w:name w:val="WW8Num25z0"/>
    <w:rsid w:val="004569DE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4569DE"/>
    <w:rPr>
      <w:rFonts w:ascii="Courier New" w:hAnsi="Courier New" w:cs="Courier New"/>
    </w:rPr>
  </w:style>
  <w:style w:type="character" w:customStyle="1" w:styleId="WW8Num25z2">
    <w:name w:val="WW8Num25z2"/>
    <w:rsid w:val="004569DE"/>
    <w:rPr>
      <w:rFonts w:ascii="Wingdings" w:hAnsi="Wingdings"/>
    </w:rPr>
  </w:style>
  <w:style w:type="character" w:customStyle="1" w:styleId="WW8Num25z3">
    <w:name w:val="WW8Num25z3"/>
    <w:rsid w:val="004569DE"/>
    <w:rPr>
      <w:rFonts w:ascii="Symbol" w:hAnsi="Symbol"/>
    </w:rPr>
  </w:style>
  <w:style w:type="character" w:customStyle="1" w:styleId="WW8Num26z0">
    <w:name w:val="WW8Num26z0"/>
    <w:rsid w:val="004569DE"/>
    <w:rPr>
      <w:rFonts w:ascii="Times New Roman" w:eastAsia="Times New Roman" w:hAnsi="Times New Roman" w:cs="Times New Roman"/>
    </w:rPr>
  </w:style>
  <w:style w:type="character" w:customStyle="1" w:styleId="WW8Num26z1">
    <w:name w:val="WW8Num26z1"/>
    <w:rsid w:val="004569DE"/>
    <w:rPr>
      <w:rFonts w:ascii="Courier New" w:hAnsi="Courier New" w:cs="Courier New"/>
    </w:rPr>
  </w:style>
  <w:style w:type="character" w:customStyle="1" w:styleId="WW8Num26z2">
    <w:name w:val="WW8Num26z2"/>
    <w:rsid w:val="004569DE"/>
    <w:rPr>
      <w:rFonts w:ascii="Wingdings" w:hAnsi="Wingdings"/>
    </w:rPr>
  </w:style>
  <w:style w:type="character" w:customStyle="1" w:styleId="WW8Num26z3">
    <w:name w:val="WW8Num26z3"/>
    <w:rsid w:val="004569DE"/>
    <w:rPr>
      <w:rFonts w:ascii="Symbol" w:hAnsi="Symbol"/>
    </w:rPr>
  </w:style>
  <w:style w:type="character" w:customStyle="1" w:styleId="WW8Num27z0">
    <w:name w:val="WW8Num27z0"/>
    <w:rsid w:val="004569DE"/>
    <w:rPr>
      <w:rFonts w:ascii="Times New Roman" w:eastAsia="Times New Roman" w:hAnsi="Times New Roman" w:cs="Times New Roman"/>
    </w:rPr>
  </w:style>
  <w:style w:type="character" w:customStyle="1" w:styleId="WW8Num27z1">
    <w:name w:val="WW8Num27z1"/>
    <w:rsid w:val="004569DE"/>
    <w:rPr>
      <w:rFonts w:ascii="Courier New" w:hAnsi="Courier New" w:cs="Courier New"/>
    </w:rPr>
  </w:style>
  <w:style w:type="character" w:customStyle="1" w:styleId="WW8Num27z2">
    <w:name w:val="WW8Num27z2"/>
    <w:rsid w:val="004569DE"/>
    <w:rPr>
      <w:rFonts w:ascii="Wingdings" w:hAnsi="Wingdings"/>
    </w:rPr>
  </w:style>
  <w:style w:type="character" w:customStyle="1" w:styleId="WW8Num27z3">
    <w:name w:val="WW8Num27z3"/>
    <w:rsid w:val="004569DE"/>
    <w:rPr>
      <w:rFonts w:ascii="Symbol" w:hAnsi="Symbol"/>
    </w:rPr>
  </w:style>
  <w:style w:type="character" w:customStyle="1" w:styleId="WW8Num29z0">
    <w:name w:val="WW8Num29z0"/>
    <w:rsid w:val="004569DE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4569DE"/>
    <w:rPr>
      <w:rFonts w:ascii="Courier New" w:hAnsi="Courier New" w:cs="Courier New"/>
    </w:rPr>
  </w:style>
  <w:style w:type="character" w:customStyle="1" w:styleId="WW8Num29z2">
    <w:name w:val="WW8Num29z2"/>
    <w:rsid w:val="004569DE"/>
    <w:rPr>
      <w:rFonts w:ascii="Wingdings" w:hAnsi="Wingdings"/>
    </w:rPr>
  </w:style>
  <w:style w:type="character" w:customStyle="1" w:styleId="WW8Num29z3">
    <w:name w:val="WW8Num29z3"/>
    <w:rsid w:val="004569DE"/>
    <w:rPr>
      <w:rFonts w:ascii="Symbol" w:hAnsi="Symbol"/>
    </w:rPr>
  </w:style>
  <w:style w:type="character" w:customStyle="1" w:styleId="WW8Num30z0">
    <w:name w:val="WW8Num30z0"/>
    <w:rsid w:val="004569DE"/>
    <w:rPr>
      <w:rFonts w:ascii="Times New Roman" w:eastAsia="Times New Roman" w:hAnsi="Times New Roman" w:cs="Times New Roman"/>
    </w:rPr>
  </w:style>
  <w:style w:type="character" w:customStyle="1" w:styleId="WW8Num30z1">
    <w:name w:val="WW8Num30z1"/>
    <w:rsid w:val="004569DE"/>
    <w:rPr>
      <w:rFonts w:ascii="Courier New" w:hAnsi="Courier New" w:cs="Courier New"/>
    </w:rPr>
  </w:style>
  <w:style w:type="character" w:customStyle="1" w:styleId="WW8Num30z2">
    <w:name w:val="WW8Num30z2"/>
    <w:rsid w:val="004569DE"/>
    <w:rPr>
      <w:rFonts w:ascii="Wingdings" w:hAnsi="Wingdings"/>
    </w:rPr>
  </w:style>
  <w:style w:type="character" w:customStyle="1" w:styleId="WW8Num30z3">
    <w:name w:val="WW8Num30z3"/>
    <w:rsid w:val="004569DE"/>
    <w:rPr>
      <w:rFonts w:ascii="Symbol" w:hAnsi="Symbol"/>
    </w:rPr>
  </w:style>
  <w:style w:type="character" w:customStyle="1" w:styleId="WW8Num31z0">
    <w:name w:val="WW8Num31z0"/>
    <w:rsid w:val="004569DE"/>
    <w:rPr>
      <w:rFonts w:ascii="Times New Roman" w:eastAsia="Times New Roman" w:hAnsi="Times New Roman" w:cs="Times New Roman"/>
    </w:rPr>
  </w:style>
  <w:style w:type="character" w:customStyle="1" w:styleId="WW8Num32z0">
    <w:name w:val="WW8Num32z0"/>
    <w:rsid w:val="004569DE"/>
    <w:rPr>
      <w:rFonts w:ascii="Times New Roman" w:eastAsia="Times New Roman" w:hAnsi="Times New Roman" w:cs="Times New Roman"/>
    </w:rPr>
  </w:style>
  <w:style w:type="character" w:customStyle="1" w:styleId="WW8Num32z1">
    <w:name w:val="WW8Num32z1"/>
    <w:rsid w:val="004569DE"/>
    <w:rPr>
      <w:rFonts w:ascii="Courier New" w:hAnsi="Courier New" w:cs="Courier New"/>
    </w:rPr>
  </w:style>
  <w:style w:type="character" w:customStyle="1" w:styleId="WW8Num32z2">
    <w:name w:val="WW8Num32z2"/>
    <w:rsid w:val="004569DE"/>
    <w:rPr>
      <w:rFonts w:ascii="Wingdings" w:hAnsi="Wingdings"/>
    </w:rPr>
  </w:style>
  <w:style w:type="character" w:customStyle="1" w:styleId="WW8Num32z3">
    <w:name w:val="WW8Num32z3"/>
    <w:rsid w:val="004569DE"/>
    <w:rPr>
      <w:rFonts w:ascii="Symbol" w:hAnsi="Symbol"/>
    </w:rPr>
  </w:style>
  <w:style w:type="character" w:customStyle="1" w:styleId="WW8Num33z0">
    <w:name w:val="WW8Num33z0"/>
    <w:rsid w:val="004569DE"/>
    <w:rPr>
      <w:rFonts w:ascii="Times New Roman" w:eastAsia="Times New Roman" w:hAnsi="Times New Roman" w:cs="Times New Roman"/>
    </w:rPr>
  </w:style>
  <w:style w:type="character" w:customStyle="1" w:styleId="WW8Num33z1">
    <w:name w:val="WW8Num33z1"/>
    <w:rsid w:val="004569DE"/>
    <w:rPr>
      <w:rFonts w:ascii="Courier New" w:hAnsi="Courier New" w:cs="Courier New"/>
    </w:rPr>
  </w:style>
  <w:style w:type="character" w:customStyle="1" w:styleId="WW8Num33z2">
    <w:name w:val="WW8Num33z2"/>
    <w:rsid w:val="004569DE"/>
    <w:rPr>
      <w:rFonts w:ascii="Wingdings" w:hAnsi="Wingdings"/>
    </w:rPr>
  </w:style>
  <w:style w:type="character" w:customStyle="1" w:styleId="WW8Num33z3">
    <w:name w:val="WW8Num33z3"/>
    <w:rsid w:val="004569DE"/>
    <w:rPr>
      <w:rFonts w:ascii="Symbol" w:hAnsi="Symbol"/>
    </w:rPr>
  </w:style>
  <w:style w:type="character" w:customStyle="1" w:styleId="WW8Num34z0">
    <w:name w:val="WW8Num34z0"/>
    <w:rsid w:val="004569DE"/>
    <w:rPr>
      <w:rFonts w:ascii="Times New Roman" w:eastAsia="Times New Roman" w:hAnsi="Times New Roman" w:cs="Times New Roman"/>
    </w:rPr>
  </w:style>
  <w:style w:type="character" w:customStyle="1" w:styleId="WW8Num34z1">
    <w:name w:val="WW8Num34z1"/>
    <w:rsid w:val="004569DE"/>
    <w:rPr>
      <w:rFonts w:ascii="Courier New" w:hAnsi="Courier New" w:cs="Courier New"/>
    </w:rPr>
  </w:style>
  <w:style w:type="character" w:customStyle="1" w:styleId="WW8Num34z2">
    <w:name w:val="WW8Num34z2"/>
    <w:rsid w:val="004569DE"/>
    <w:rPr>
      <w:rFonts w:ascii="Wingdings" w:hAnsi="Wingdings"/>
    </w:rPr>
  </w:style>
  <w:style w:type="character" w:customStyle="1" w:styleId="WW8Num34z3">
    <w:name w:val="WW8Num34z3"/>
    <w:rsid w:val="004569DE"/>
    <w:rPr>
      <w:rFonts w:ascii="Symbol" w:hAnsi="Symbol"/>
    </w:rPr>
  </w:style>
  <w:style w:type="character" w:customStyle="1" w:styleId="WW8Num35z0">
    <w:name w:val="WW8Num35z0"/>
    <w:rsid w:val="004569DE"/>
    <w:rPr>
      <w:rFonts w:ascii="Times New Roman" w:eastAsia="Times New Roman" w:hAnsi="Times New Roman" w:cs="Times New Roman"/>
    </w:rPr>
  </w:style>
  <w:style w:type="character" w:customStyle="1" w:styleId="WW8Num35z1">
    <w:name w:val="WW8Num35z1"/>
    <w:rsid w:val="004569DE"/>
    <w:rPr>
      <w:rFonts w:ascii="Courier New" w:hAnsi="Courier New" w:cs="Courier New"/>
    </w:rPr>
  </w:style>
  <w:style w:type="character" w:customStyle="1" w:styleId="WW8Num35z2">
    <w:name w:val="WW8Num35z2"/>
    <w:rsid w:val="004569DE"/>
    <w:rPr>
      <w:rFonts w:ascii="Wingdings" w:hAnsi="Wingdings"/>
    </w:rPr>
  </w:style>
  <w:style w:type="character" w:customStyle="1" w:styleId="WW8Num35z3">
    <w:name w:val="WW8Num35z3"/>
    <w:rsid w:val="004569DE"/>
    <w:rPr>
      <w:rFonts w:ascii="Symbol" w:hAnsi="Symbol"/>
    </w:rPr>
  </w:style>
  <w:style w:type="character" w:customStyle="1" w:styleId="WW8Num36z0">
    <w:name w:val="WW8Num36z0"/>
    <w:rsid w:val="004569DE"/>
    <w:rPr>
      <w:rFonts w:ascii="Symbol" w:hAnsi="Symbol"/>
    </w:rPr>
  </w:style>
  <w:style w:type="character" w:customStyle="1" w:styleId="WW8Num36z1">
    <w:name w:val="WW8Num36z1"/>
    <w:rsid w:val="004569DE"/>
    <w:rPr>
      <w:rFonts w:ascii="Courier New" w:hAnsi="Courier New" w:cs="Courier New"/>
    </w:rPr>
  </w:style>
  <w:style w:type="character" w:customStyle="1" w:styleId="WW8Num36z2">
    <w:name w:val="WW8Num36z2"/>
    <w:rsid w:val="004569DE"/>
    <w:rPr>
      <w:rFonts w:ascii="Wingdings" w:hAnsi="Wingdings"/>
    </w:rPr>
  </w:style>
  <w:style w:type="character" w:customStyle="1" w:styleId="WW8Num37z0">
    <w:name w:val="WW8Num37z0"/>
    <w:rsid w:val="004569DE"/>
    <w:rPr>
      <w:rFonts w:ascii="Times New Roman" w:eastAsia="Times New Roman" w:hAnsi="Times New Roman" w:cs="Times New Roman"/>
    </w:rPr>
  </w:style>
  <w:style w:type="character" w:customStyle="1" w:styleId="WW8Num37z1">
    <w:name w:val="WW8Num37z1"/>
    <w:rsid w:val="004569DE"/>
    <w:rPr>
      <w:rFonts w:ascii="Courier New" w:hAnsi="Courier New" w:cs="Courier New"/>
    </w:rPr>
  </w:style>
  <w:style w:type="character" w:customStyle="1" w:styleId="WW8Num37z2">
    <w:name w:val="WW8Num37z2"/>
    <w:rsid w:val="004569DE"/>
    <w:rPr>
      <w:rFonts w:ascii="Wingdings" w:hAnsi="Wingdings"/>
    </w:rPr>
  </w:style>
  <w:style w:type="character" w:customStyle="1" w:styleId="WW8Num37z3">
    <w:name w:val="WW8Num37z3"/>
    <w:rsid w:val="004569DE"/>
    <w:rPr>
      <w:rFonts w:ascii="Symbol" w:hAnsi="Symbol"/>
    </w:rPr>
  </w:style>
  <w:style w:type="character" w:customStyle="1" w:styleId="WW8Num38z0">
    <w:name w:val="WW8Num38z0"/>
    <w:rsid w:val="004569DE"/>
    <w:rPr>
      <w:rFonts w:ascii="Symbol" w:hAnsi="Symbol"/>
    </w:rPr>
  </w:style>
  <w:style w:type="character" w:customStyle="1" w:styleId="WW8Num38z1">
    <w:name w:val="WW8Num38z1"/>
    <w:rsid w:val="004569DE"/>
    <w:rPr>
      <w:rFonts w:ascii="Courier New" w:hAnsi="Courier New"/>
    </w:rPr>
  </w:style>
  <w:style w:type="character" w:customStyle="1" w:styleId="WW8Num38z2">
    <w:name w:val="WW8Num38z2"/>
    <w:rsid w:val="004569DE"/>
    <w:rPr>
      <w:rFonts w:ascii="Wingdings" w:hAnsi="Wingdings"/>
    </w:rPr>
  </w:style>
  <w:style w:type="character" w:customStyle="1" w:styleId="WW8Num38z4">
    <w:name w:val="WW8Num38z4"/>
    <w:rsid w:val="004569DE"/>
    <w:rPr>
      <w:rFonts w:ascii="Courier New" w:hAnsi="Courier New" w:cs="Courier New"/>
    </w:rPr>
  </w:style>
  <w:style w:type="character" w:customStyle="1" w:styleId="WW8Num39z0">
    <w:name w:val="WW8Num39z0"/>
    <w:rsid w:val="004569DE"/>
    <w:rPr>
      <w:rFonts w:ascii="Symbol" w:hAnsi="Symbol"/>
    </w:rPr>
  </w:style>
  <w:style w:type="character" w:customStyle="1" w:styleId="WW8Num39z1">
    <w:name w:val="WW8Num39z1"/>
    <w:rsid w:val="004569DE"/>
    <w:rPr>
      <w:rFonts w:ascii="Times New Roman" w:eastAsia="Times New Roman" w:hAnsi="Times New Roman" w:cs="Times New Roman"/>
    </w:rPr>
  </w:style>
  <w:style w:type="character" w:customStyle="1" w:styleId="WW8Num39z2">
    <w:name w:val="WW8Num39z2"/>
    <w:rsid w:val="004569DE"/>
    <w:rPr>
      <w:rFonts w:ascii="Wingdings" w:hAnsi="Wingdings"/>
    </w:rPr>
  </w:style>
  <w:style w:type="character" w:customStyle="1" w:styleId="WW8Num39z4">
    <w:name w:val="WW8Num39z4"/>
    <w:rsid w:val="004569DE"/>
    <w:rPr>
      <w:rFonts w:ascii="Courier New" w:hAnsi="Courier New" w:cs="Courier New"/>
    </w:rPr>
  </w:style>
  <w:style w:type="character" w:customStyle="1" w:styleId="WW8Num41z0">
    <w:name w:val="WW8Num41z0"/>
    <w:rsid w:val="004569DE"/>
    <w:rPr>
      <w:rFonts w:ascii="Times New Roman" w:eastAsia="Times New Roman" w:hAnsi="Times New Roman" w:cs="Times New Roman"/>
    </w:rPr>
  </w:style>
  <w:style w:type="character" w:customStyle="1" w:styleId="WW8Num41z1">
    <w:name w:val="WW8Num41z1"/>
    <w:rsid w:val="004569DE"/>
    <w:rPr>
      <w:rFonts w:ascii="Courier New" w:hAnsi="Courier New" w:cs="Courier New"/>
    </w:rPr>
  </w:style>
  <w:style w:type="character" w:customStyle="1" w:styleId="WW8Num41z2">
    <w:name w:val="WW8Num41z2"/>
    <w:rsid w:val="004569DE"/>
    <w:rPr>
      <w:rFonts w:ascii="Wingdings" w:hAnsi="Wingdings"/>
    </w:rPr>
  </w:style>
  <w:style w:type="character" w:customStyle="1" w:styleId="WW8Num41z3">
    <w:name w:val="WW8Num41z3"/>
    <w:rsid w:val="004569DE"/>
    <w:rPr>
      <w:rFonts w:ascii="Symbol" w:hAnsi="Symbol"/>
    </w:rPr>
  </w:style>
  <w:style w:type="character" w:customStyle="1" w:styleId="WW8Num42z0">
    <w:name w:val="WW8Num42z0"/>
    <w:rsid w:val="004569DE"/>
    <w:rPr>
      <w:rFonts w:ascii="Symbol" w:hAnsi="Symbol"/>
    </w:rPr>
  </w:style>
  <w:style w:type="character" w:customStyle="1" w:styleId="WW8Num42z1">
    <w:name w:val="WW8Num42z1"/>
    <w:rsid w:val="004569DE"/>
    <w:rPr>
      <w:rFonts w:ascii="Times New Roman" w:eastAsia="Times New Roman" w:hAnsi="Times New Roman" w:cs="Times New Roman"/>
    </w:rPr>
  </w:style>
  <w:style w:type="character" w:customStyle="1" w:styleId="WW8Num42z2">
    <w:name w:val="WW8Num42z2"/>
    <w:rsid w:val="004569DE"/>
    <w:rPr>
      <w:rFonts w:ascii="Wingdings" w:hAnsi="Wingdings"/>
    </w:rPr>
  </w:style>
  <w:style w:type="character" w:customStyle="1" w:styleId="WW8Num42z4">
    <w:name w:val="WW8Num42z4"/>
    <w:rsid w:val="004569DE"/>
    <w:rPr>
      <w:rFonts w:ascii="Courier New" w:hAnsi="Courier New" w:cs="Courier New"/>
    </w:rPr>
  </w:style>
  <w:style w:type="character" w:customStyle="1" w:styleId="WW8Num43z0">
    <w:name w:val="WW8Num43z0"/>
    <w:rsid w:val="004569DE"/>
    <w:rPr>
      <w:rFonts w:ascii="Times New Roman" w:eastAsia="Times New Roman" w:hAnsi="Times New Roman" w:cs="Times New Roman"/>
    </w:rPr>
  </w:style>
  <w:style w:type="character" w:customStyle="1" w:styleId="WW8Num43z1">
    <w:name w:val="WW8Num43z1"/>
    <w:rsid w:val="004569DE"/>
    <w:rPr>
      <w:rFonts w:ascii="Courier New" w:hAnsi="Courier New" w:cs="Courier New"/>
    </w:rPr>
  </w:style>
  <w:style w:type="character" w:customStyle="1" w:styleId="WW8Num43z2">
    <w:name w:val="WW8Num43z2"/>
    <w:rsid w:val="004569DE"/>
    <w:rPr>
      <w:rFonts w:ascii="Wingdings" w:hAnsi="Wingdings"/>
    </w:rPr>
  </w:style>
  <w:style w:type="character" w:customStyle="1" w:styleId="WW8Num43z3">
    <w:name w:val="WW8Num43z3"/>
    <w:rsid w:val="004569DE"/>
    <w:rPr>
      <w:rFonts w:ascii="Symbol" w:hAnsi="Symbol"/>
    </w:rPr>
  </w:style>
  <w:style w:type="character" w:customStyle="1" w:styleId="WW8Num44z0">
    <w:name w:val="WW8Num44z0"/>
    <w:rsid w:val="004569DE"/>
    <w:rPr>
      <w:rFonts w:ascii="Times New Roman" w:eastAsia="Times New Roman" w:hAnsi="Times New Roman" w:cs="Times New Roman"/>
    </w:rPr>
  </w:style>
  <w:style w:type="character" w:customStyle="1" w:styleId="WW8Num44z1">
    <w:name w:val="WW8Num44z1"/>
    <w:rsid w:val="004569DE"/>
    <w:rPr>
      <w:rFonts w:ascii="Courier New" w:hAnsi="Courier New" w:cs="Courier New"/>
    </w:rPr>
  </w:style>
  <w:style w:type="character" w:customStyle="1" w:styleId="WW8Num44z2">
    <w:name w:val="WW8Num44z2"/>
    <w:rsid w:val="004569DE"/>
    <w:rPr>
      <w:rFonts w:ascii="Wingdings" w:hAnsi="Wingdings"/>
    </w:rPr>
  </w:style>
  <w:style w:type="character" w:customStyle="1" w:styleId="WW8Num44z3">
    <w:name w:val="WW8Num44z3"/>
    <w:rsid w:val="004569DE"/>
    <w:rPr>
      <w:rFonts w:ascii="Symbol" w:hAnsi="Symbol"/>
    </w:rPr>
  </w:style>
  <w:style w:type="character" w:customStyle="1" w:styleId="WW8Num46z0">
    <w:name w:val="WW8Num46z0"/>
    <w:rsid w:val="004569DE"/>
    <w:rPr>
      <w:rFonts w:ascii="Times New Roman" w:eastAsia="Times New Roman" w:hAnsi="Times New Roman" w:cs="Times New Roman"/>
    </w:rPr>
  </w:style>
  <w:style w:type="character" w:customStyle="1" w:styleId="WW8Num46z1">
    <w:name w:val="WW8Num46z1"/>
    <w:rsid w:val="004569DE"/>
    <w:rPr>
      <w:rFonts w:ascii="Courier New" w:hAnsi="Courier New" w:cs="Courier New"/>
    </w:rPr>
  </w:style>
  <w:style w:type="character" w:customStyle="1" w:styleId="WW8Num46z2">
    <w:name w:val="WW8Num46z2"/>
    <w:rsid w:val="004569DE"/>
    <w:rPr>
      <w:rFonts w:ascii="Wingdings" w:hAnsi="Wingdings"/>
    </w:rPr>
  </w:style>
  <w:style w:type="character" w:customStyle="1" w:styleId="WW8Num46z3">
    <w:name w:val="WW8Num46z3"/>
    <w:rsid w:val="004569DE"/>
    <w:rPr>
      <w:rFonts w:ascii="Symbol" w:hAnsi="Symbol"/>
    </w:rPr>
  </w:style>
  <w:style w:type="character" w:customStyle="1" w:styleId="WW8Num47z0">
    <w:name w:val="WW8Num47z0"/>
    <w:rsid w:val="004569DE"/>
    <w:rPr>
      <w:rFonts w:ascii="Times New Roman" w:eastAsia="Times New Roman" w:hAnsi="Times New Roman" w:cs="Times New Roman"/>
    </w:rPr>
  </w:style>
  <w:style w:type="character" w:customStyle="1" w:styleId="WW8Num47z1">
    <w:name w:val="WW8Num47z1"/>
    <w:rsid w:val="004569DE"/>
    <w:rPr>
      <w:rFonts w:ascii="Courier New" w:hAnsi="Courier New" w:cs="Courier New"/>
    </w:rPr>
  </w:style>
  <w:style w:type="character" w:customStyle="1" w:styleId="WW8Num47z2">
    <w:name w:val="WW8Num47z2"/>
    <w:rsid w:val="004569DE"/>
    <w:rPr>
      <w:rFonts w:ascii="Wingdings" w:hAnsi="Wingdings"/>
    </w:rPr>
  </w:style>
  <w:style w:type="character" w:customStyle="1" w:styleId="WW8Num47z3">
    <w:name w:val="WW8Num47z3"/>
    <w:rsid w:val="004569DE"/>
    <w:rPr>
      <w:rFonts w:ascii="Symbol" w:hAnsi="Symbol"/>
    </w:rPr>
  </w:style>
  <w:style w:type="character" w:customStyle="1" w:styleId="WW8Num48z0">
    <w:name w:val="WW8Num48z0"/>
    <w:rsid w:val="004569DE"/>
    <w:rPr>
      <w:rFonts w:ascii="Symbol" w:hAnsi="Symbol"/>
    </w:rPr>
  </w:style>
  <w:style w:type="character" w:customStyle="1" w:styleId="WW8Num48z1">
    <w:name w:val="WW8Num48z1"/>
    <w:rsid w:val="004569DE"/>
    <w:rPr>
      <w:rFonts w:ascii="Courier New" w:hAnsi="Courier New" w:cs="Courier New"/>
    </w:rPr>
  </w:style>
  <w:style w:type="character" w:customStyle="1" w:styleId="WW8Num48z2">
    <w:name w:val="WW8Num48z2"/>
    <w:rsid w:val="004569DE"/>
    <w:rPr>
      <w:rFonts w:ascii="Wingdings" w:hAnsi="Wingdings"/>
    </w:rPr>
  </w:style>
  <w:style w:type="character" w:customStyle="1" w:styleId="WW8Num49z0">
    <w:name w:val="WW8Num49z0"/>
    <w:rsid w:val="004569DE"/>
    <w:rPr>
      <w:rFonts w:ascii="Times New Roman" w:eastAsia="Times New Roman" w:hAnsi="Times New Roman" w:cs="Times New Roman"/>
    </w:rPr>
  </w:style>
  <w:style w:type="character" w:customStyle="1" w:styleId="WW8Num49z1">
    <w:name w:val="WW8Num49z1"/>
    <w:rsid w:val="004569DE"/>
    <w:rPr>
      <w:rFonts w:ascii="Courier New" w:hAnsi="Courier New" w:cs="Courier New"/>
    </w:rPr>
  </w:style>
  <w:style w:type="character" w:customStyle="1" w:styleId="WW8Num49z2">
    <w:name w:val="WW8Num49z2"/>
    <w:rsid w:val="004569DE"/>
    <w:rPr>
      <w:rFonts w:ascii="Wingdings" w:hAnsi="Wingdings"/>
    </w:rPr>
  </w:style>
  <w:style w:type="character" w:customStyle="1" w:styleId="WW8Num49z3">
    <w:name w:val="WW8Num49z3"/>
    <w:rsid w:val="004569DE"/>
    <w:rPr>
      <w:rFonts w:ascii="Symbol" w:hAnsi="Symbol"/>
    </w:rPr>
  </w:style>
  <w:style w:type="character" w:customStyle="1" w:styleId="WW8Num50z0">
    <w:name w:val="WW8Num50z0"/>
    <w:rsid w:val="004569DE"/>
    <w:rPr>
      <w:rFonts w:ascii="Times New Roman" w:eastAsia="Times New Roman" w:hAnsi="Times New Roman" w:cs="Times New Roman"/>
    </w:rPr>
  </w:style>
  <w:style w:type="character" w:customStyle="1" w:styleId="WW8Num50z1">
    <w:name w:val="WW8Num50z1"/>
    <w:rsid w:val="004569DE"/>
    <w:rPr>
      <w:rFonts w:ascii="Courier New" w:hAnsi="Courier New" w:cs="Courier New"/>
    </w:rPr>
  </w:style>
  <w:style w:type="character" w:customStyle="1" w:styleId="WW8Num50z2">
    <w:name w:val="WW8Num50z2"/>
    <w:rsid w:val="004569DE"/>
    <w:rPr>
      <w:rFonts w:ascii="Wingdings" w:hAnsi="Wingdings"/>
    </w:rPr>
  </w:style>
  <w:style w:type="character" w:customStyle="1" w:styleId="WW8Num50z3">
    <w:name w:val="WW8Num50z3"/>
    <w:rsid w:val="004569DE"/>
    <w:rPr>
      <w:rFonts w:ascii="Symbol" w:hAnsi="Symbol"/>
    </w:rPr>
  </w:style>
  <w:style w:type="character" w:customStyle="1" w:styleId="WW8Num51z0">
    <w:name w:val="WW8Num51z0"/>
    <w:rsid w:val="004569DE"/>
    <w:rPr>
      <w:rFonts w:ascii="Times New Roman" w:eastAsia="Times New Roman" w:hAnsi="Times New Roman" w:cs="Times New Roman"/>
    </w:rPr>
  </w:style>
  <w:style w:type="character" w:customStyle="1" w:styleId="WW8Num51z1">
    <w:name w:val="WW8Num51z1"/>
    <w:rsid w:val="004569DE"/>
    <w:rPr>
      <w:rFonts w:ascii="Courier New" w:hAnsi="Courier New" w:cs="Courier New"/>
    </w:rPr>
  </w:style>
  <w:style w:type="character" w:customStyle="1" w:styleId="WW8Num51z2">
    <w:name w:val="WW8Num51z2"/>
    <w:rsid w:val="004569DE"/>
    <w:rPr>
      <w:rFonts w:ascii="Wingdings" w:hAnsi="Wingdings"/>
    </w:rPr>
  </w:style>
  <w:style w:type="character" w:customStyle="1" w:styleId="WW8Num51z3">
    <w:name w:val="WW8Num51z3"/>
    <w:rsid w:val="004569DE"/>
    <w:rPr>
      <w:rFonts w:ascii="Symbol" w:hAnsi="Symbol"/>
    </w:rPr>
  </w:style>
  <w:style w:type="character" w:customStyle="1" w:styleId="WW8Num52z0">
    <w:name w:val="WW8Num52z0"/>
    <w:rsid w:val="004569DE"/>
    <w:rPr>
      <w:rFonts w:ascii="Times New Roman" w:eastAsia="Times New Roman" w:hAnsi="Times New Roman" w:cs="Times New Roman"/>
    </w:rPr>
  </w:style>
  <w:style w:type="character" w:customStyle="1" w:styleId="WW8Num53z0">
    <w:name w:val="WW8Num53z0"/>
    <w:rsid w:val="004569DE"/>
    <w:rPr>
      <w:rFonts w:ascii="Times New Roman" w:eastAsia="Times New Roman" w:hAnsi="Times New Roman" w:cs="Times New Roman"/>
    </w:rPr>
  </w:style>
  <w:style w:type="character" w:customStyle="1" w:styleId="WW8Num53z1">
    <w:name w:val="WW8Num53z1"/>
    <w:rsid w:val="004569DE"/>
    <w:rPr>
      <w:rFonts w:ascii="Courier New" w:hAnsi="Courier New" w:cs="Courier New"/>
    </w:rPr>
  </w:style>
  <w:style w:type="character" w:customStyle="1" w:styleId="WW8Num53z2">
    <w:name w:val="WW8Num53z2"/>
    <w:rsid w:val="004569DE"/>
    <w:rPr>
      <w:rFonts w:ascii="Wingdings" w:hAnsi="Wingdings"/>
    </w:rPr>
  </w:style>
  <w:style w:type="character" w:customStyle="1" w:styleId="WW8Num53z3">
    <w:name w:val="WW8Num53z3"/>
    <w:rsid w:val="004569DE"/>
    <w:rPr>
      <w:rFonts w:ascii="Symbol" w:hAnsi="Symbol"/>
    </w:rPr>
  </w:style>
  <w:style w:type="character" w:customStyle="1" w:styleId="WW8Num54z0">
    <w:name w:val="WW8Num54z0"/>
    <w:rsid w:val="004569DE"/>
    <w:rPr>
      <w:rFonts w:ascii="Times New Roman" w:eastAsia="Times New Roman" w:hAnsi="Times New Roman" w:cs="Times New Roman"/>
    </w:rPr>
  </w:style>
  <w:style w:type="character" w:customStyle="1" w:styleId="WW8Num54z1">
    <w:name w:val="WW8Num54z1"/>
    <w:rsid w:val="004569DE"/>
    <w:rPr>
      <w:rFonts w:ascii="Courier New" w:hAnsi="Courier New" w:cs="Courier New"/>
    </w:rPr>
  </w:style>
  <w:style w:type="character" w:customStyle="1" w:styleId="WW8Num54z2">
    <w:name w:val="WW8Num54z2"/>
    <w:rsid w:val="004569DE"/>
    <w:rPr>
      <w:rFonts w:ascii="Wingdings" w:hAnsi="Wingdings"/>
    </w:rPr>
  </w:style>
  <w:style w:type="character" w:customStyle="1" w:styleId="WW8Num54z3">
    <w:name w:val="WW8Num54z3"/>
    <w:rsid w:val="004569DE"/>
    <w:rPr>
      <w:rFonts w:ascii="Symbol" w:hAnsi="Symbol"/>
    </w:rPr>
  </w:style>
  <w:style w:type="character" w:customStyle="1" w:styleId="WW8Num55z0">
    <w:name w:val="WW8Num55z0"/>
    <w:rsid w:val="004569DE"/>
    <w:rPr>
      <w:rFonts w:ascii="Courier New" w:hAnsi="Courier New"/>
    </w:rPr>
  </w:style>
  <w:style w:type="character" w:customStyle="1" w:styleId="WW8Num55z1">
    <w:name w:val="WW8Num55z1"/>
    <w:rsid w:val="004569DE"/>
    <w:rPr>
      <w:rFonts w:ascii="Courier New" w:hAnsi="Courier New" w:cs="Courier New"/>
    </w:rPr>
  </w:style>
  <w:style w:type="character" w:customStyle="1" w:styleId="WW8Num55z2">
    <w:name w:val="WW8Num55z2"/>
    <w:rsid w:val="004569DE"/>
    <w:rPr>
      <w:rFonts w:ascii="Wingdings" w:hAnsi="Wingdings"/>
    </w:rPr>
  </w:style>
  <w:style w:type="character" w:customStyle="1" w:styleId="WW8Num55z3">
    <w:name w:val="WW8Num55z3"/>
    <w:rsid w:val="004569DE"/>
    <w:rPr>
      <w:rFonts w:ascii="Symbol" w:hAnsi="Symbol"/>
    </w:rPr>
  </w:style>
  <w:style w:type="character" w:customStyle="1" w:styleId="WW8Num56z0">
    <w:name w:val="WW8Num56z0"/>
    <w:rsid w:val="004569DE"/>
    <w:rPr>
      <w:rFonts w:ascii="Times New Roman" w:eastAsia="Times New Roman" w:hAnsi="Times New Roman" w:cs="Times New Roman"/>
    </w:rPr>
  </w:style>
  <w:style w:type="character" w:customStyle="1" w:styleId="WW8Num56z1">
    <w:name w:val="WW8Num56z1"/>
    <w:rsid w:val="004569DE"/>
    <w:rPr>
      <w:rFonts w:ascii="Courier New" w:hAnsi="Courier New" w:cs="Courier New"/>
    </w:rPr>
  </w:style>
  <w:style w:type="character" w:customStyle="1" w:styleId="WW8Num56z2">
    <w:name w:val="WW8Num56z2"/>
    <w:rsid w:val="004569DE"/>
    <w:rPr>
      <w:rFonts w:ascii="Wingdings" w:hAnsi="Wingdings"/>
    </w:rPr>
  </w:style>
  <w:style w:type="character" w:customStyle="1" w:styleId="WW8Num56z3">
    <w:name w:val="WW8Num56z3"/>
    <w:rsid w:val="004569DE"/>
    <w:rPr>
      <w:rFonts w:ascii="Symbol" w:hAnsi="Symbol"/>
    </w:rPr>
  </w:style>
  <w:style w:type="character" w:customStyle="1" w:styleId="WW8Num57z0">
    <w:name w:val="WW8Num57z0"/>
    <w:rsid w:val="004569DE"/>
    <w:rPr>
      <w:rFonts w:ascii="Arial" w:eastAsia="Times New Roman" w:hAnsi="Arial" w:cs="Arial"/>
    </w:rPr>
  </w:style>
  <w:style w:type="character" w:customStyle="1" w:styleId="WW8Num57z1">
    <w:name w:val="WW8Num57z1"/>
    <w:rsid w:val="004569DE"/>
    <w:rPr>
      <w:rFonts w:ascii="Courier New" w:hAnsi="Courier New" w:cs="Courier New"/>
    </w:rPr>
  </w:style>
  <w:style w:type="character" w:customStyle="1" w:styleId="WW8Num57z2">
    <w:name w:val="WW8Num57z2"/>
    <w:rsid w:val="004569DE"/>
    <w:rPr>
      <w:rFonts w:ascii="Wingdings" w:hAnsi="Wingdings"/>
    </w:rPr>
  </w:style>
  <w:style w:type="character" w:customStyle="1" w:styleId="WW8Num57z3">
    <w:name w:val="WW8Num57z3"/>
    <w:rsid w:val="004569DE"/>
    <w:rPr>
      <w:rFonts w:ascii="Symbol" w:hAnsi="Symbol"/>
    </w:rPr>
  </w:style>
  <w:style w:type="character" w:customStyle="1" w:styleId="WW8Num58z0">
    <w:name w:val="WW8Num58z0"/>
    <w:rsid w:val="004569DE"/>
    <w:rPr>
      <w:rFonts w:ascii="Times New Roman" w:eastAsia="Times New Roman" w:hAnsi="Times New Roman" w:cs="Times New Roman"/>
    </w:rPr>
  </w:style>
  <w:style w:type="character" w:customStyle="1" w:styleId="WW8Num58z1">
    <w:name w:val="WW8Num58z1"/>
    <w:rsid w:val="004569DE"/>
    <w:rPr>
      <w:rFonts w:ascii="Courier New" w:hAnsi="Courier New" w:cs="Courier New"/>
    </w:rPr>
  </w:style>
  <w:style w:type="character" w:customStyle="1" w:styleId="WW8Num58z2">
    <w:name w:val="WW8Num58z2"/>
    <w:rsid w:val="004569DE"/>
    <w:rPr>
      <w:rFonts w:ascii="Wingdings" w:hAnsi="Wingdings"/>
    </w:rPr>
  </w:style>
  <w:style w:type="character" w:customStyle="1" w:styleId="WW8Num58z3">
    <w:name w:val="WW8Num58z3"/>
    <w:rsid w:val="004569DE"/>
    <w:rPr>
      <w:rFonts w:ascii="Symbol" w:hAnsi="Symbol"/>
    </w:rPr>
  </w:style>
  <w:style w:type="character" w:customStyle="1" w:styleId="WW8Num59z0">
    <w:name w:val="WW8Num59z0"/>
    <w:rsid w:val="004569DE"/>
    <w:rPr>
      <w:rFonts w:ascii="Times New Roman" w:eastAsia="Times New Roman" w:hAnsi="Times New Roman" w:cs="Times New Roman"/>
    </w:rPr>
  </w:style>
  <w:style w:type="character" w:customStyle="1" w:styleId="WW8Num59z1">
    <w:name w:val="WW8Num59z1"/>
    <w:rsid w:val="004569DE"/>
    <w:rPr>
      <w:rFonts w:ascii="Courier New" w:hAnsi="Courier New" w:cs="Courier New"/>
    </w:rPr>
  </w:style>
  <w:style w:type="character" w:customStyle="1" w:styleId="WW8Num59z2">
    <w:name w:val="WW8Num59z2"/>
    <w:rsid w:val="004569DE"/>
    <w:rPr>
      <w:rFonts w:ascii="Wingdings" w:hAnsi="Wingdings"/>
    </w:rPr>
  </w:style>
  <w:style w:type="character" w:customStyle="1" w:styleId="WW8Num59z3">
    <w:name w:val="WW8Num59z3"/>
    <w:rsid w:val="004569DE"/>
    <w:rPr>
      <w:rFonts w:ascii="Symbol" w:hAnsi="Symbol"/>
    </w:rPr>
  </w:style>
  <w:style w:type="character" w:customStyle="1" w:styleId="WW8Num60z0">
    <w:name w:val="WW8Num60z0"/>
    <w:rsid w:val="004569DE"/>
    <w:rPr>
      <w:rFonts w:ascii="Times New Roman" w:eastAsia="Times New Roman" w:hAnsi="Times New Roman" w:cs="Times New Roman"/>
    </w:rPr>
  </w:style>
  <w:style w:type="character" w:customStyle="1" w:styleId="WW8Num60z1">
    <w:name w:val="WW8Num60z1"/>
    <w:rsid w:val="004569DE"/>
    <w:rPr>
      <w:rFonts w:ascii="Courier New" w:hAnsi="Courier New" w:cs="Courier New"/>
    </w:rPr>
  </w:style>
  <w:style w:type="character" w:customStyle="1" w:styleId="WW8Num60z2">
    <w:name w:val="WW8Num60z2"/>
    <w:rsid w:val="004569DE"/>
    <w:rPr>
      <w:rFonts w:ascii="Wingdings" w:hAnsi="Wingdings"/>
    </w:rPr>
  </w:style>
  <w:style w:type="character" w:customStyle="1" w:styleId="WW8Num60z3">
    <w:name w:val="WW8Num60z3"/>
    <w:rsid w:val="004569DE"/>
    <w:rPr>
      <w:rFonts w:ascii="Symbol" w:hAnsi="Symbol"/>
    </w:rPr>
  </w:style>
  <w:style w:type="character" w:customStyle="1" w:styleId="WW8Num61z0">
    <w:name w:val="WW8Num61z0"/>
    <w:rsid w:val="004569DE"/>
    <w:rPr>
      <w:rFonts w:ascii="Times New Roman" w:eastAsia="Times New Roman" w:hAnsi="Times New Roman" w:cs="Times New Roman"/>
    </w:rPr>
  </w:style>
  <w:style w:type="character" w:customStyle="1" w:styleId="WW8Num61z1">
    <w:name w:val="WW8Num61z1"/>
    <w:rsid w:val="004569DE"/>
    <w:rPr>
      <w:rFonts w:ascii="Courier New" w:hAnsi="Courier New" w:cs="Courier New"/>
    </w:rPr>
  </w:style>
  <w:style w:type="character" w:customStyle="1" w:styleId="WW8Num61z2">
    <w:name w:val="WW8Num61z2"/>
    <w:rsid w:val="004569DE"/>
    <w:rPr>
      <w:rFonts w:ascii="Wingdings" w:hAnsi="Wingdings"/>
    </w:rPr>
  </w:style>
  <w:style w:type="character" w:customStyle="1" w:styleId="WW8Num61z3">
    <w:name w:val="WW8Num61z3"/>
    <w:rsid w:val="004569DE"/>
    <w:rPr>
      <w:rFonts w:ascii="Symbol" w:hAnsi="Symbol"/>
    </w:rPr>
  </w:style>
  <w:style w:type="character" w:customStyle="1" w:styleId="WW8Num62z0">
    <w:name w:val="WW8Num62z0"/>
    <w:rsid w:val="004569DE"/>
    <w:rPr>
      <w:rFonts w:ascii="Symbol" w:hAnsi="Symbol"/>
    </w:rPr>
  </w:style>
  <w:style w:type="character" w:customStyle="1" w:styleId="WW8Num62z1">
    <w:name w:val="WW8Num62z1"/>
    <w:rsid w:val="004569DE"/>
    <w:rPr>
      <w:rFonts w:ascii="Courier New" w:hAnsi="Courier New" w:cs="Courier New"/>
    </w:rPr>
  </w:style>
  <w:style w:type="character" w:customStyle="1" w:styleId="WW8Num62z2">
    <w:name w:val="WW8Num62z2"/>
    <w:rsid w:val="004569DE"/>
    <w:rPr>
      <w:rFonts w:ascii="Wingdings" w:hAnsi="Wingdings"/>
    </w:rPr>
  </w:style>
  <w:style w:type="character" w:customStyle="1" w:styleId="WW8Num63z0">
    <w:name w:val="WW8Num63z0"/>
    <w:rsid w:val="004569DE"/>
    <w:rPr>
      <w:rFonts w:ascii="Symbol" w:hAnsi="Symbol"/>
    </w:rPr>
  </w:style>
  <w:style w:type="character" w:customStyle="1" w:styleId="WW8Num63z1">
    <w:name w:val="WW8Num63z1"/>
    <w:rsid w:val="004569DE"/>
    <w:rPr>
      <w:rFonts w:ascii="Courier New" w:hAnsi="Courier New" w:cs="Courier New"/>
    </w:rPr>
  </w:style>
  <w:style w:type="character" w:customStyle="1" w:styleId="WW8Num63z2">
    <w:name w:val="WW8Num63z2"/>
    <w:rsid w:val="004569DE"/>
    <w:rPr>
      <w:rFonts w:ascii="Wingdings" w:hAnsi="Wingdings"/>
    </w:rPr>
  </w:style>
  <w:style w:type="character" w:customStyle="1" w:styleId="WW8Num64z0">
    <w:name w:val="WW8Num64z0"/>
    <w:rsid w:val="004569DE"/>
    <w:rPr>
      <w:rFonts w:ascii="Times New Roman" w:eastAsia="Times New Roman" w:hAnsi="Times New Roman" w:cs="Times New Roman"/>
    </w:rPr>
  </w:style>
  <w:style w:type="character" w:customStyle="1" w:styleId="WW8Num64z1">
    <w:name w:val="WW8Num64z1"/>
    <w:rsid w:val="004569DE"/>
    <w:rPr>
      <w:rFonts w:ascii="Courier New" w:hAnsi="Courier New" w:cs="Courier New"/>
    </w:rPr>
  </w:style>
  <w:style w:type="character" w:customStyle="1" w:styleId="WW8Num64z2">
    <w:name w:val="WW8Num64z2"/>
    <w:rsid w:val="004569DE"/>
    <w:rPr>
      <w:rFonts w:ascii="Wingdings" w:hAnsi="Wingdings"/>
    </w:rPr>
  </w:style>
  <w:style w:type="character" w:customStyle="1" w:styleId="WW8Num64z3">
    <w:name w:val="WW8Num64z3"/>
    <w:rsid w:val="004569DE"/>
    <w:rPr>
      <w:rFonts w:ascii="Symbol" w:hAnsi="Symbol"/>
    </w:rPr>
  </w:style>
  <w:style w:type="character" w:customStyle="1" w:styleId="WW8Num65z0">
    <w:name w:val="WW8Num65z0"/>
    <w:rsid w:val="004569DE"/>
    <w:rPr>
      <w:rFonts w:ascii="Times New Roman" w:eastAsia="Times New Roman" w:hAnsi="Times New Roman" w:cs="Times New Roman"/>
    </w:rPr>
  </w:style>
  <w:style w:type="character" w:customStyle="1" w:styleId="WW8Num65z1">
    <w:name w:val="WW8Num65z1"/>
    <w:rsid w:val="004569DE"/>
    <w:rPr>
      <w:rFonts w:ascii="Courier New" w:hAnsi="Courier New" w:cs="Courier New"/>
    </w:rPr>
  </w:style>
  <w:style w:type="character" w:customStyle="1" w:styleId="WW8Num65z2">
    <w:name w:val="WW8Num65z2"/>
    <w:rsid w:val="004569DE"/>
    <w:rPr>
      <w:rFonts w:ascii="Wingdings" w:hAnsi="Wingdings"/>
    </w:rPr>
  </w:style>
  <w:style w:type="character" w:customStyle="1" w:styleId="WW8Num65z3">
    <w:name w:val="WW8Num65z3"/>
    <w:rsid w:val="004569DE"/>
    <w:rPr>
      <w:rFonts w:ascii="Symbol" w:hAnsi="Symbol"/>
    </w:rPr>
  </w:style>
  <w:style w:type="character" w:customStyle="1" w:styleId="WW8Num66z0">
    <w:name w:val="WW8Num66z0"/>
    <w:rsid w:val="004569DE"/>
    <w:rPr>
      <w:rFonts w:ascii="Times New Roman" w:eastAsia="Times New Roman" w:hAnsi="Times New Roman" w:cs="Times New Roman"/>
    </w:rPr>
  </w:style>
  <w:style w:type="character" w:customStyle="1" w:styleId="WW8Num66z1">
    <w:name w:val="WW8Num66z1"/>
    <w:rsid w:val="004569DE"/>
    <w:rPr>
      <w:rFonts w:ascii="Courier New" w:hAnsi="Courier New" w:cs="Courier New"/>
    </w:rPr>
  </w:style>
  <w:style w:type="character" w:customStyle="1" w:styleId="WW8Num66z2">
    <w:name w:val="WW8Num66z2"/>
    <w:rsid w:val="004569DE"/>
    <w:rPr>
      <w:rFonts w:ascii="Wingdings" w:hAnsi="Wingdings"/>
    </w:rPr>
  </w:style>
  <w:style w:type="character" w:customStyle="1" w:styleId="WW8Num66z3">
    <w:name w:val="WW8Num66z3"/>
    <w:rsid w:val="004569DE"/>
    <w:rPr>
      <w:rFonts w:ascii="Symbol" w:hAnsi="Symbol"/>
    </w:rPr>
  </w:style>
  <w:style w:type="character" w:customStyle="1" w:styleId="WW8Num67z0">
    <w:name w:val="WW8Num67z0"/>
    <w:rsid w:val="004569DE"/>
    <w:rPr>
      <w:rFonts w:ascii="Symbol" w:hAnsi="Symbol"/>
    </w:rPr>
  </w:style>
  <w:style w:type="character" w:customStyle="1" w:styleId="WW8Num67z1">
    <w:name w:val="WW8Num67z1"/>
    <w:rsid w:val="004569DE"/>
    <w:rPr>
      <w:rFonts w:ascii="Courier New" w:hAnsi="Courier New" w:cs="Courier New"/>
    </w:rPr>
  </w:style>
  <w:style w:type="character" w:customStyle="1" w:styleId="WW8Num67z2">
    <w:name w:val="WW8Num67z2"/>
    <w:rsid w:val="004569DE"/>
    <w:rPr>
      <w:rFonts w:ascii="Wingdings" w:hAnsi="Wingdings"/>
    </w:rPr>
  </w:style>
  <w:style w:type="character" w:customStyle="1" w:styleId="WW8Num69z0">
    <w:name w:val="WW8Num69z0"/>
    <w:rsid w:val="004569DE"/>
    <w:rPr>
      <w:rFonts w:ascii="Times New Roman" w:eastAsia="Times New Roman" w:hAnsi="Times New Roman" w:cs="Times New Roman"/>
    </w:rPr>
  </w:style>
  <w:style w:type="character" w:customStyle="1" w:styleId="WW8Num69z1">
    <w:name w:val="WW8Num69z1"/>
    <w:rsid w:val="004569DE"/>
    <w:rPr>
      <w:rFonts w:ascii="Courier New" w:hAnsi="Courier New" w:cs="Courier New"/>
    </w:rPr>
  </w:style>
  <w:style w:type="character" w:customStyle="1" w:styleId="WW8Num69z2">
    <w:name w:val="WW8Num69z2"/>
    <w:rsid w:val="004569DE"/>
    <w:rPr>
      <w:rFonts w:ascii="Wingdings" w:hAnsi="Wingdings"/>
    </w:rPr>
  </w:style>
  <w:style w:type="character" w:customStyle="1" w:styleId="WW8Num69z3">
    <w:name w:val="WW8Num69z3"/>
    <w:rsid w:val="004569DE"/>
    <w:rPr>
      <w:rFonts w:ascii="Symbol" w:hAnsi="Symbol"/>
    </w:rPr>
  </w:style>
  <w:style w:type="character" w:customStyle="1" w:styleId="WW8Num70z0">
    <w:name w:val="WW8Num70z0"/>
    <w:rsid w:val="004569DE"/>
    <w:rPr>
      <w:rFonts w:ascii="Times New Roman" w:eastAsia="Times New Roman" w:hAnsi="Times New Roman" w:cs="Times New Roman"/>
    </w:rPr>
  </w:style>
  <w:style w:type="character" w:customStyle="1" w:styleId="WW8Num70z1">
    <w:name w:val="WW8Num70z1"/>
    <w:rsid w:val="004569DE"/>
    <w:rPr>
      <w:rFonts w:ascii="Courier New" w:hAnsi="Courier New" w:cs="Courier New"/>
    </w:rPr>
  </w:style>
  <w:style w:type="character" w:customStyle="1" w:styleId="WW8Num70z2">
    <w:name w:val="WW8Num70z2"/>
    <w:rsid w:val="004569DE"/>
    <w:rPr>
      <w:rFonts w:ascii="Wingdings" w:hAnsi="Wingdings"/>
    </w:rPr>
  </w:style>
  <w:style w:type="character" w:customStyle="1" w:styleId="WW8Num70z3">
    <w:name w:val="WW8Num70z3"/>
    <w:rsid w:val="004569DE"/>
    <w:rPr>
      <w:rFonts w:ascii="Symbol" w:hAnsi="Symbol"/>
    </w:rPr>
  </w:style>
  <w:style w:type="character" w:customStyle="1" w:styleId="WW8Num71z0">
    <w:name w:val="WW8Num71z0"/>
    <w:rsid w:val="004569DE"/>
    <w:rPr>
      <w:rFonts w:ascii="Times New Roman" w:eastAsia="Times New Roman" w:hAnsi="Times New Roman" w:cs="Times New Roman"/>
    </w:rPr>
  </w:style>
  <w:style w:type="character" w:customStyle="1" w:styleId="WW8Num71z1">
    <w:name w:val="WW8Num71z1"/>
    <w:rsid w:val="004569DE"/>
    <w:rPr>
      <w:rFonts w:ascii="Courier New" w:hAnsi="Courier New" w:cs="Courier New"/>
    </w:rPr>
  </w:style>
  <w:style w:type="character" w:customStyle="1" w:styleId="WW8Num71z2">
    <w:name w:val="WW8Num71z2"/>
    <w:rsid w:val="004569DE"/>
    <w:rPr>
      <w:rFonts w:ascii="Wingdings" w:hAnsi="Wingdings"/>
    </w:rPr>
  </w:style>
  <w:style w:type="character" w:customStyle="1" w:styleId="WW8Num71z3">
    <w:name w:val="WW8Num71z3"/>
    <w:rsid w:val="004569DE"/>
    <w:rPr>
      <w:rFonts w:ascii="Symbol" w:hAnsi="Symbol"/>
    </w:rPr>
  </w:style>
  <w:style w:type="character" w:customStyle="1" w:styleId="WW8Num72z0">
    <w:name w:val="WW8Num72z0"/>
    <w:rsid w:val="004569DE"/>
    <w:rPr>
      <w:rFonts w:ascii="Times New Roman" w:eastAsia="Times New Roman" w:hAnsi="Times New Roman" w:cs="Times New Roman"/>
    </w:rPr>
  </w:style>
  <w:style w:type="character" w:customStyle="1" w:styleId="WW8Num72z1">
    <w:name w:val="WW8Num72z1"/>
    <w:rsid w:val="004569DE"/>
    <w:rPr>
      <w:rFonts w:ascii="Courier New" w:hAnsi="Courier New" w:cs="Courier New"/>
    </w:rPr>
  </w:style>
  <w:style w:type="character" w:customStyle="1" w:styleId="WW8Num72z2">
    <w:name w:val="WW8Num72z2"/>
    <w:rsid w:val="004569DE"/>
    <w:rPr>
      <w:rFonts w:ascii="Wingdings" w:hAnsi="Wingdings"/>
    </w:rPr>
  </w:style>
  <w:style w:type="character" w:customStyle="1" w:styleId="WW8Num72z3">
    <w:name w:val="WW8Num72z3"/>
    <w:rsid w:val="004569DE"/>
    <w:rPr>
      <w:rFonts w:ascii="Symbol" w:hAnsi="Symbol"/>
    </w:rPr>
  </w:style>
  <w:style w:type="character" w:customStyle="1" w:styleId="WW8Num73z0">
    <w:name w:val="WW8Num73z0"/>
    <w:rsid w:val="004569DE"/>
    <w:rPr>
      <w:rFonts w:ascii="Times New Roman" w:eastAsia="Times New Roman" w:hAnsi="Times New Roman" w:cs="Times New Roman"/>
    </w:rPr>
  </w:style>
  <w:style w:type="character" w:customStyle="1" w:styleId="WW8Num73z1">
    <w:name w:val="WW8Num73z1"/>
    <w:rsid w:val="004569DE"/>
    <w:rPr>
      <w:rFonts w:ascii="Courier New" w:hAnsi="Courier New" w:cs="Courier New"/>
    </w:rPr>
  </w:style>
  <w:style w:type="character" w:customStyle="1" w:styleId="WW8Num73z2">
    <w:name w:val="WW8Num73z2"/>
    <w:rsid w:val="004569DE"/>
    <w:rPr>
      <w:rFonts w:ascii="Wingdings" w:hAnsi="Wingdings"/>
    </w:rPr>
  </w:style>
  <w:style w:type="character" w:customStyle="1" w:styleId="WW8Num73z3">
    <w:name w:val="WW8Num73z3"/>
    <w:rsid w:val="004569DE"/>
    <w:rPr>
      <w:rFonts w:ascii="Symbol" w:hAnsi="Symbol"/>
    </w:rPr>
  </w:style>
  <w:style w:type="character" w:customStyle="1" w:styleId="WW8Num74z0">
    <w:name w:val="WW8Num74z0"/>
    <w:rsid w:val="004569DE"/>
    <w:rPr>
      <w:rFonts w:ascii="Times New Roman" w:eastAsia="Times New Roman" w:hAnsi="Times New Roman" w:cs="Times New Roman"/>
    </w:rPr>
  </w:style>
  <w:style w:type="character" w:customStyle="1" w:styleId="WW8Num74z1">
    <w:name w:val="WW8Num74z1"/>
    <w:rsid w:val="004569DE"/>
    <w:rPr>
      <w:rFonts w:ascii="Courier New" w:hAnsi="Courier New" w:cs="Courier New"/>
    </w:rPr>
  </w:style>
  <w:style w:type="character" w:customStyle="1" w:styleId="WW8Num74z2">
    <w:name w:val="WW8Num74z2"/>
    <w:rsid w:val="004569DE"/>
    <w:rPr>
      <w:rFonts w:ascii="Wingdings" w:hAnsi="Wingdings"/>
    </w:rPr>
  </w:style>
  <w:style w:type="character" w:customStyle="1" w:styleId="WW8Num74z3">
    <w:name w:val="WW8Num74z3"/>
    <w:rsid w:val="004569DE"/>
    <w:rPr>
      <w:rFonts w:ascii="Symbol" w:hAnsi="Symbol"/>
    </w:rPr>
  </w:style>
  <w:style w:type="character" w:customStyle="1" w:styleId="WW8Num75z0">
    <w:name w:val="WW8Num75z0"/>
    <w:rsid w:val="004569DE"/>
    <w:rPr>
      <w:rFonts w:ascii="Times New Roman" w:eastAsia="Times New Roman" w:hAnsi="Times New Roman" w:cs="Times New Roman"/>
    </w:rPr>
  </w:style>
  <w:style w:type="character" w:customStyle="1" w:styleId="WW8Num75z1">
    <w:name w:val="WW8Num75z1"/>
    <w:rsid w:val="004569DE"/>
    <w:rPr>
      <w:rFonts w:ascii="Courier New" w:hAnsi="Courier New" w:cs="Courier New"/>
    </w:rPr>
  </w:style>
  <w:style w:type="character" w:customStyle="1" w:styleId="WW8Num75z2">
    <w:name w:val="WW8Num75z2"/>
    <w:rsid w:val="004569DE"/>
    <w:rPr>
      <w:rFonts w:ascii="Wingdings" w:hAnsi="Wingdings"/>
    </w:rPr>
  </w:style>
  <w:style w:type="character" w:customStyle="1" w:styleId="WW8Num75z3">
    <w:name w:val="WW8Num75z3"/>
    <w:rsid w:val="004569DE"/>
    <w:rPr>
      <w:rFonts w:ascii="Symbol" w:hAnsi="Symbol"/>
    </w:rPr>
  </w:style>
  <w:style w:type="character" w:customStyle="1" w:styleId="WW8Num76z0">
    <w:name w:val="WW8Num76z0"/>
    <w:rsid w:val="004569DE"/>
    <w:rPr>
      <w:rFonts w:ascii="Times New Roman" w:eastAsia="Times New Roman" w:hAnsi="Times New Roman" w:cs="Times New Roman"/>
    </w:rPr>
  </w:style>
  <w:style w:type="character" w:customStyle="1" w:styleId="WW8Num76z1">
    <w:name w:val="WW8Num76z1"/>
    <w:rsid w:val="004569DE"/>
    <w:rPr>
      <w:rFonts w:ascii="Courier New" w:hAnsi="Courier New" w:cs="Courier New"/>
    </w:rPr>
  </w:style>
  <w:style w:type="character" w:customStyle="1" w:styleId="WW8Num76z2">
    <w:name w:val="WW8Num76z2"/>
    <w:rsid w:val="004569DE"/>
    <w:rPr>
      <w:rFonts w:ascii="Wingdings" w:hAnsi="Wingdings"/>
    </w:rPr>
  </w:style>
  <w:style w:type="character" w:customStyle="1" w:styleId="WW8Num76z3">
    <w:name w:val="WW8Num76z3"/>
    <w:rsid w:val="004569DE"/>
    <w:rPr>
      <w:rFonts w:ascii="Symbol" w:hAnsi="Symbol"/>
    </w:rPr>
  </w:style>
  <w:style w:type="character" w:customStyle="1" w:styleId="WW8Num77z0">
    <w:name w:val="WW8Num77z0"/>
    <w:rsid w:val="004569DE"/>
    <w:rPr>
      <w:rFonts w:ascii="Times New Roman" w:eastAsia="Times New Roman" w:hAnsi="Times New Roman" w:cs="Times New Roman"/>
    </w:rPr>
  </w:style>
  <w:style w:type="character" w:customStyle="1" w:styleId="WW8Num77z1">
    <w:name w:val="WW8Num77z1"/>
    <w:rsid w:val="004569DE"/>
    <w:rPr>
      <w:rFonts w:ascii="Courier New" w:hAnsi="Courier New" w:cs="Courier New"/>
    </w:rPr>
  </w:style>
  <w:style w:type="character" w:customStyle="1" w:styleId="WW8Num77z2">
    <w:name w:val="WW8Num77z2"/>
    <w:rsid w:val="004569DE"/>
    <w:rPr>
      <w:rFonts w:ascii="Wingdings" w:hAnsi="Wingdings"/>
    </w:rPr>
  </w:style>
  <w:style w:type="character" w:customStyle="1" w:styleId="WW8Num77z3">
    <w:name w:val="WW8Num77z3"/>
    <w:rsid w:val="004569DE"/>
    <w:rPr>
      <w:rFonts w:ascii="Symbol" w:hAnsi="Symbol"/>
    </w:rPr>
  </w:style>
  <w:style w:type="character" w:customStyle="1" w:styleId="WW8Num78z0">
    <w:name w:val="WW8Num78z0"/>
    <w:rsid w:val="004569DE"/>
    <w:rPr>
      <w:rFonts w:ascii="Symbol" w:hAnsi="Symbol"/>
    </w:rPr>
  </w:style>
  <w:style w:type="character" w:customStyle="1" w:styleId="WW8Num78z1">
    <w:name w:val="WW8Num78z1"/>
    <w:rsid w:val="004569DE"/>
    <w:rPr>
      <w:rFonts w:ascii="Courier New" w:hAnsi="Courier New" w:cs="Courier New"/>
    </w:rPr>
  </w:style>
  <w:style w:type="character" w:customStyle="1" w:styleId="WW8Num78z2">
    <w:name w:val="WW8Num78z2"/>
    <w:rsid w:val="004569DE"/>
    <w:rPr>
      <w:rFonts w:ascii="Wingdings" w:hAnsi="Wingdings"/>
    </w:rPr>
  </w:style>
  <w:style w:type="character" w:customStyle="1" w:styleId="WW8Num79z0">
    <w:name w:val="WW8Num79z0"/>
    <w:rsid w:val="004569DE"/>
    <w:rPr>
      <w:rFonts w:ascii="Times New Roman" w:eastAsia="Times New Roman" w:hAnsi="Times New Roman" w:cs="Times New Roman"/>
    </w:rPr>
  </w:style>
  <w:style w:type="character" w:customStyle="1" w:styleId="WW8Num79z1">
    <w:name w:val="WW8Num79z1"/>
    <w:rsid w:val="004569DE"/>
    <w:rPr>
      <w:rFonts w:ascii="Courier New" w:hAnsi="Courier New" w:cs="Courier New"/>
    </w:rPr>
  </w:style>
  <w:style w:type="character" w:customStyle="1" w:styleId="WW8Num79z2">
    <w:name w:val="WW8Num79z2"/>
    <w:rsid w:val="004569DE"/>
    <w:rPr>
      <w:rFonts w:ascii="Wingdings" w:hAnsi="Wingdings"/>
    </w:rPr>
  </w:style>
  <w:style w:type="character" w:customStyle="1" w:styleId="WW8Num79z3">
    <w:name w:val="WW8Num79z3"/>
    <w:rsid w:val="004569DE"/>
    <w:rPr>
      <w:rFonts w:ascii="Symbol" w:hAnsi="Symbol"/>
    </w:rPr>
  </w:style>
  <w:style w:type="character" w:customStyle="1" w:styleId="WW8Num80z0">
    <w:name w:val="WW8Num80z0"/>
    <w:rsid w:val="004569DE"/>
    <w:rPr>
      <w:rFonts w:ascii="Times New Roman" w:eastAsia="Times New Roman" w:hAnsi="Times New Roman" w:cs="Times New Roman"/>
    </w:rPr>
  </w:style>
  <w:style w:type="character" w:customStyle="1" w:styleId="WW8Num80z1">
    <w:name w:val="WW8Num80z1"/>
    <w:rsid w:val="004569DE"/>
    <w:rPr>
      <w:rFonts w:ascii="Courier New" w:hAnsi="Courier New" w:cs="Courier New"/>
    </w:rPr>
  </w:style>
  <w:style w:type="character" w:customStyle="1" w:styleId="WW8Num80z2">
    <w:name w:val="WW8Num80z2"/>
    <w:rsid w:val="004569DE"/>
    <w:rPr>
      <w:rFonts w:ascii="Wingdings" w:hAnsi="Wingdings"/>
    </w:rPr>
  </w:style>
  <w:style w:type="character" w:customStyle="1" w:styleId="WW8Num80z3">
    <w:name w:val="WW8Num80z3"/>
    <w:rsid w:val="004569DE"/>
    <w:rPr>
      <w:rFonts w:ascii="Symbol" w:hAnsi="Symbol"/>
    </w:rPr>
  </w:style>
  <w:style w:type="character" w:customStyle="1" w:styleId="WW8Num81z0">
    <w:name w:val="WW8Num81z0"/>
    <w:rsid w:val="004569DE"/>
    <w:rPr>
      <w:rFonts w:ascii="Symbol" w:hAnsi="Symbol"/>
    </w:rPr>
  </w:style>
  <w:style w:type="character" w:customStyle="1" w:styleId="WW8Num81z1">
    <w:name w:val="WW8Num81z1"/>
    <w:rsid w:val="004569DE"/>
    <w:rPr>
      <w:rFonts w:ascii="Courier New" w:hAnsi="Courier New" w:cs="Courier New"/>
    </w:rPr>
  </w:style>
  <w:style w:type="character" w:customStyle="1" w:styleId="WW8Num81z2">
    <w:name w:val="WW8Num81z2"/>
    <w:rsid w:val="004569DE"/>
    <w:rPr>
      <w:rFonts w:ascii="Wingdings" w:hAnsi="Wingdings"/>
    </w:rPr>
  </w:style>
  <w:style w:type="character" w:customStyle="1" w:styleId="WW8Num82z0">
    <w:name w:val="WW8Num82z0"/>
    <w:rsid w:val="004569DE"/>
    <w:rPr>
      <w:rFonts w:ascii="Times New Roman" w:eastAsia="Times New Roman" w:hAnsi="Times New Roman" w:cs="Times New Roman"/>
    </w:rPr>
  </w:style>
  <w:style w:type="character" w:customStyle="1" w:styleId="WW8Num82z1">
    <w:name w:val="WW8Num82z1"/>
    <w:rsid w:val="004569DE"/>
    <w:rPr>
      <w:rFonts w:ascii="Courier New" w:hAnsi="Courier New" w:cs="Courier New"/>
    </w:rPr>
  </w:style>
  <w:style w:type="character" w:customStyle="1" w:styleId="WW8Num82z2">
    <w:name w:val="WW8Num82z2"/>
    <w:rsid w:val="004569DE"/>
    <w:rPr>
      <w:rFonts w:ascii="Wingdings" w:hAnsi="Wingdings"/>
    </w:rPr>
  </w:style>
  <w:style w:type="character" w:customStyle="1" w:styleId="WW8Num82z3">
    <w:name w:val="WW8Num82z3"/>
    <w:rsid w:val="004569DE"/>
    <w:rPr>
      <w:rFonts w:ascii="Symbol" w:hAnsi="Symbol"/>
    </w:rPr>
  </w:style>
  <w:style w:type="character" w:customStyle="1" w:styleId="WW8Num83z0">
    <w:name w:val="WW8Num83z0"/>
    <w:rsid w:val="004569DE"/>
    <w:rPr>
      <w:rFonts w:ascii="Times New Roman" w:eastAsia="Times New Roman" w:hAnsi="Times New Roman" w:cs="Times New Roman"/>
    </w:rPr>
  </w:style>
  <w:style w:type="character" w:customStyle="1" w:styleId="WW8Num83z1">
    <w:name w:val="WW8Num83z1"/>
    <w:rsid w:val="004569DE"/>
    <w:rPr>
      <w:rFonts w:ascii="Courier New" w:hAnsi="Courier New" w:cs="Courier New"/>
    </w:rPr>
  </w:style>
  <w:style w:type="character" w:customStyle="1" w:styleId="WW8Num83z2">
    <w:name w:val="WW8Num83z2"/>
    <w:rsid w:val="004569DE"/>
    <w:rPr>
      <w:rFonts w:ascii="Wingdings" w:hAnsi="Wingdings"/>
    </w:rPr>
  </w:style>
  <w:style w:type="character" w:customStyle="1" w:styleId="WW8Num83z3">
    <w:name w:val="WW8Num83z3"/>
    <w:rsid w:val="004569DE"/>
    <w:rPr>
      <w:rFonts w:ascii="Symbol" w:hAnsi="Symbol"/>
    </w:rPr>
  </w:style>
  <w:style w:type="character" w:customStyle="1" w:styleId="WW8Num84z0">
    <w:name w:val="WW8Num84z0"/>
    <w:rsid w:val="004569DE"/>
    <w:rPr>
      <w:rFonts w:ascii="Courier New" w:hAnsi="Courier New"/>
    </w:rPr>
  </w:style>
  <w:style w:type="character" w:customStyle="1" w:styleId="WW8Num84z1">
    <w:name w:val="WW8Num84z1"/>
    <w:rsid w:val="004569DE"/>
    <w:rPr>
      <w:rFonts w:ascii="Courier New" w:hAnsi="Courier New" w:cs="Courier New"/>
    </w:rPr>
  </w:style>
  <w:style w:type="character" w:customStyle="1" w:styleId="WW8Num84z2">
    <w:name w:val="WW8Num84z2"/>
    <w:rsid w:val="004569DE"/>
    <w:rPr>
      <w:rFonts w:ascii="Wingdings" w:hAnsi="Wingdings"/>
    </w:rPr>
  </w:style>
  <w:style w:type="character" w:customStyle="1" w:styleId="WW8Num84z3">
    <w:name w:val="WW8Num84z3"/>
    <w:rsid w:val="004569DE"/>
    <w:rPr>
      <w:rFonts w:ascii="Symbol" w:hAnsi="Symbol"/>
    </w:rPr>
  </w:style>
  <w:style w:type="character" w:customStyle="1" w:styleId="WW8Num85z0">
    <w:name w:val="WW8Num85z0"/>
    <w:rsid w:val="004569DE"/>
    <w:rPr>
      <w:rFonts w:ascii="Times New Roman" w:eastAsia="Times New Roman" w:hAnsi="Times New Roman" w:cs="Times New Roman"/>
    </w:rPr>
  </w:style>
  <w:style w:type="character" w:customStyle="1" w:styleId="WW8Num85z1">
    <w:name w:val="WW8Num85z1"/>
    <w:rsid w:val="004569DE"/>
    <w:rPr>
      <w:rFonts w:ascii="Courier New" w:hAnsi="Courier New" w:cs="Courier New"/>
    </w:rPr>
  </w:style>
  <w:style w:type="character" w:customStyle="1" w:styleId="WW8Num85z2">
    <w:name w:val="WW8Num85z2"/>
    <w:rsid w:val="004569DE"/>
    <w:rPr>
      <w:rFonts w:ascii="Wingdings" w:hAnsi="Wingdings"/>
    </w:rPr>
  </w:style>
  <w:style w:type="character" w:customStyle="1" w:styleId="WW8Num85z3">
    <w:name w:val="WW8Num85z3"/>
    <w:rsid w:val="004569DE"/>
    <w:rPr>
      <w:rFonts w:ascii="Symbol" w:hAnsi="Symbol"/>
    </w:rPr>
  </w:style>
  <w:style w:type="character" w:customStyle="1" w:styleId="WW8Num86z0">
    <w:name w:val="WW8Num86z0"/>
    <w:rsid w:val="004569DE"/>
    <w:rPr>
      <w:rFonts w:ascii="Times New Roman" w:eastAsia="Times New Roman" w:hAnsi="Times New Roman" w:cs="Times New Roman"/>
    </w:rPr>
  </w:style>
  <w:style w:type="character" w:customStyle="1" w:styleId="WW8Num86z1">
    <w:name w:val="WW8Num86z1"/>
    <w:rsid w:val="004569DE"/>
    <w:rPr>
      <w:rFonts w:ascii="Courier New" w:hAnsi="Courier New" w:cs="Courier New"/>
    </w:rPr>
  </w:style>
  <w:style w:type="character" w:customStyle="1" w:styleId="WW8Num86z2">
    <w:name w:val="WW8Num86z2"/>
    <w:rsid w:val="004569DE"/>
    <w:rPr>
      <w:rFonts w:ascii="Wingdings" w:hAnsi="Wingdings"/>
    </w:rPr>
  </w:style>
  <w:style w:type="character" w:customStyle="1" w:styleId="WW8Num86z3">
    <w:name w:val="WW8Num86z3"/>
    <w:rsid w:val="004569DE"/>
    <w:rPr>
      <w:rFonts w:ascii="Symbol" w:hAnsi="Symbol"/>
    </w:rPr>
  </w:style>
  <w:style w:type="character" w:customStyle="1" w:styleId="WW8Num87z0">
    <w:name w:val="WW8Num87z0"/>
    <w:rsid w:val="004569DE"/>
    <w:rPr>
      <w:rFonts w:ascii="Symbol" w:hAnsi="Symbol"/>
    </w:rPr>
  </w:style>
  <w:style w:type="character" w:customStyle="1" w:styleId="WW8Num87z1">
    <w:name w:val="WW8Num87z1"/>
    <w:rsid w:val="004569DE"/>
    <w:rPr>
      <w:rFonts w:ascii="Courier New" w:hAnsi="Courier New" w:cs="Courier New"/>
    </w:rPr>
  </w:style>
  <w:style w:type="character" w:customStyle="1" w:styleId="WW8Num87z2">
    <w:name w:val="WW8Num87z2"/>
    <w:rsid w:val="004569DE"/>
    <w:rPr>
      <w:rFonts w:ascii="Wingdings" w:hAnsi="Wingdings"/>
    </w:rPr>
  </w:style>
  <w:style w:type="character" w:customStyle="1" w:styleId="WW8Num88z0">
    <w:name w:val="WW8Num88z0"/>
    <w:rsid w:val="004569DE"/>
    <w:rPr>
      <w:rFonts w:ascii="Times New Roman" w:eastAsia="Times New Roman" w:hAnsi="Times New Roman" w:cs="Times New Roman"/>
    </w:rPr>
  </w:style>
  <w:style w:type="character" w:customStyle="1" w:styleId="WW8Num88z1">
    <w:name w:val="WW8Num88z1"/>
    <w:rsid w:val="004569DE"/>
    <w:rPr>
      <w:rFonts w:ascii="Courier New" w:hAnsi="Courier New" w:cs="Courier New"/>
    </w:rPr>
  </w:style>
  <w:style w:type="character" w:customStyle="1" w:styleId="WW8Num88z2">
    <w:name w:val="WW8Num88z2"/>
    <w:rsid w:val="004569DE"/>
    <w:rPr>
      <w:rFonts w:ascii="Wingdings" w:hAnsi="Wingdings"/>
    </w:rPr>
  </w:style>
  <w:style w:type="character" w:customStyle="1" w:styleId="WW8Num88z3">
    <w:name w:val="WW8Num88z3"/>
    <w:rsid w:val="004569DE"/>
    <w:rPr>
      <w:rFonts w:ascii="Symbol" w:hAnsi="Symbol"/>
    </w:rPr>
  </w:style>
  <w:style w:type="character" w:customStyle="1" w:styleId="WW8Num89z1">
    <w:name w:val="WW8Num89z1"/>
    <w:rsid w:val="004569DE"/>
    <w:rPr>
      <w:rFonts w:ascii="Times New Roman" w:eastAsia="Times New Roman" w:hAnsi="Times New Roman" w:cs="Times New Roman"/>
    </w:rPr>
  </w:style>
  <w:style w:type="character" w:customStyle="1" w:styleId="WW8Num90z0">
    <w:name w:val="WW8Num90z0"/>
    <w:rsid w:val="004569DE"/>
    <w:rPr>
      <w:rFonts w:ascii="Times New Roman" w:eastAsia="Times New Roman" w:hAnsi="Times New Roman" w:cs="Times New Roman"/>
    </w:rPr>
  </w:style>
  <w:style w:type="character" w:customStyle="1" w:styleId="WW8Num90z1">
    <w:name w:val="WW8Num90z1"/>
    <w:rsid w:val="004569DE"/>
    <w:rPr>
      <w:rFonts w:ascii="Courier New" w:hAnsi="Courier New" w:cs="Courier New"/>
    </w:rPr>
  </w:style>
  <w:style w:type="character" w:customStyle="1" w:styleId="WW8Num90z2">
    <w:name w:val="WW8Num90z2"/>
    <w:rsid w:val="004569DE"/>
    <w:rPr>
      <w:rFonts w:ascii="Wingdings" w:hAnsi="Wingdings"/>
    </w:rPr>
  </w:style>
  <w:style w:type="character" w:customStyle="1" w:styleId="WW8Num90z3">
    <w:name w:val="WW8Num90z3"/>
    <w:rsid w:val="004569DE"/>
    <w:rPr>
      <w:rFonts w:ascii="Symbol" w:hAnsi="Symbol"/>
    </w:rPr>
  </w:style>
  <w:style w:type="character" w:customStyle="1" w:styleId="WW8Num91z0">
    <w:name w:val="WW8Num91z0"/>
    <w:rsid w:val="004569DE"/>
    <w:rPr>
      <w:rFonts w:ascii="Symbol" w:hAnsi="Symbol"/>
    </w:rPr>
  </w:style>
  <w:style w:type="character" w:customStyle="1" w:styleId="WW8Num91z1">
    <w:name w:val="WW8Num91z1"/>
    <w:rsid w:val="004569DE"/>
    <w:rPr>
      <w:rFonts w:ascii="Courier New" w:hAnsi="Courier New" w:cs="Courier New"/>
    </w:rPr>
  </w:style>
  <w:style w:type="character" w:customStyle="1" w:styleId="WW8Num91z2">
    <w:name w:val="WW8Num91z2"/>
    <w:rsid w:val="004569DE"/>
    <w:rPr>
      <w:rFonts w:ascii="Wingdings" w:hAnsi="Wingdings"/>
    </w:rPr>
  </w:style>
  <w:style w:type="character" w:customStyle="1" w:styleId="WW8Num92z0">
    <w:name w:val="WW8Num92z0"/>
    <w:rsid w:val="004569DE"/>
    <w:rPr>
      <w:rFonts w:ascii="Times New Roman" w:eastAsia="Times New Roman" w:hAnsi="Times New Roman" w:cs="Times New Roman"/>
    </w:rPr>
  </w:style>
  <w:style w:type="character" w:customStyle="1" w:styleId="WW8Num92z1">
    <w:name w:val="WW8Num92z1"/>
    <w:rsid w:val="004569DE"/>
    <w:rPr>
      <w:rFonts w:ascii="Courier New" w:hAnsi="Courier New" w:cs="Courier New"/>
    </w:rPr>
  </w:style>
  <w:style w:type="character" w:customStyle="1" w:styleId="WW8Num92z2">
    <w:name w:val="WW8Num92z2"/>
    <w:rsid w:val="004569DE"/>
    <w:rPr>
      <w:rFonts w:ascii="Wingdings" w:hAnsi="Wingdings"/>
    </w:rPr>
  </w:style>
  <w:style w:type="character" w:customStyle="1" w:styleId="WW8Num92z3">
    <w:name w:val="WW8Num92z3"/>
    <w:rsid w:val="004569DE"/>
    <w:rPr>
      <w:rFonts w:ascii="Symbol" w:hAnsi="Symbol"/>
    </w:rPr>
  </w:style>
  <w:style w:type="character" w:customStyle="1" w:styleId="WW8Num93z0">
    <w:name w:val="WW8Num93z0"/>
    <w:rsid w:val="004569DE"/>
    <w:rPr>
      <w:rFonts w:ascii="Times New Roman" w:eastAsia="Times New Roman" w:hAnsi="Times New Roman" w:cs="Times New Roman"/>
    </w:rPr>
  </w:style>
  <w:style w:type="character" w:customStyle="1" w:styleId="WW8Num93z1">
    <w:name w:val="WW8Num93z1"/>
    <w:rsid w:val="004569DE"/>
    <w:rPr>
      <w:rFonts w:ascii="Courier New" w:hAnsi="Courier New" w:cs="Courier New"/>
    </w:rPr>
  </w:style>
  <w:style w:type="character" w:customStyle="1" w:styleId="WW8Num93z2">
    <w:name w:val="WW8Num93z2"/>
    <w:rsid w:val="004569DE"/>
    <w:rPr>
      <w:rFonts w:ascii="Wingdings" w:hAnsi="Wingdings"/>
    </w:rPr>
  </w:style>
  <w:style w:type="character" w:customStyle="1" w:styleId="WW8Num93z3">
    <w:name w:val="WW8Num93z3"/>
    <w:rsid w:val="004569DE"/>
    <w:rPr>
      <w:rFonts w:ascii="Symbol" w:hAnsi="Symbol"/>
    </w:rPr>
  </w:style>
  <w:style w:type="character" w:customStyle="1" w:styleId="WW8Num94z0">
    <w:name w:val="WW8Num94z0"/>
    <w:rsid w:val="004569DE"/>
    <w:rPr>
      <w:rFonts w:ascii="Times New Roman" w:eastAsia="Times New Roman" w:hAnsi="Times New Roman" w:cs="Times New Roman"/>
    </w:rPr>
  </w:style>
  <w:style w:type="character" w:customStyle="1" w:styleId="WW8Num95z0">
    <w:name w:val="WW8Num95z0"/>
    <w:rsid w:val="004569DE"/>
    <w:rPr>
      <w:rFonts w:ascii="Symbol" w:hAnsi="Symbol"/>
    </w:rPr>
  </w:style>
  <w:style w:type="character" w:customStyle="1" w:styleId="WW8Num95z1">
    <w:name w:val="WW8Num95z1"/>
    <w:rsid w:val="004569DE"/>
    <w:rPr>
      <w:rFonts w:ascii="Courier New" w:hAnsi="Courier New" w:cs="Courier New"/>
    </w:rPr>
  </w:style>
  <w:style w:type="character" w:customStyle="1" w:styleId="WW8Num95z2">
    <w:name w:val="WW8Num95z2"/>
    <w:rsid w:val="004569DE"/>
    <w:rPr>
      <w:rFonts w:ascii="Wingdings" w:hAnsi="Wingdings"/>
    </w:rPr>
  </w:style>
  <w:style w:type="character" w:customStyle="1" w:styleId="WW8Num96z0">
    <w:name w:val="WW8Num96z0"/>
    <w:rsid w:val="004569DE"/>
    <w:rPr>
      <w:rFonts w:ascii="Times New Roman" w:eastAsia="Times New Roman" w:hAnsi="Times New Roman" w:cs="Times New Roman"/>
    </w:rPr>
  </w:style>
  <w:style w:type="character" w:customStyle="1" w:styleId="WW8Num96z1">
    <w:name w:val="WW8Num96z1"/>
    <w:rsid w:val="004569DE"/>
    <w:rPr>
      <w:rFonts w:ascii="Courier New" w:hAnsi="Courier New" w:cs="Courier New"/>
    </w:rPr>
  </w:style>
  <w:style w:type="character" w:customStyle="1" w:styleId="WW8Num96z2">
    <w:name w:val="WW8Num96z2"/>
    <w:rsid w:val="004569DE"/>
    <w:rPr>
      <w:rFonts w:ascii="Wingdings" w:hAnsi="Wingdings"/>
    </w:rPr>
  </w:style>
  <w:style w:type="character" w:customStyle="1" w:styleId="WW8Num96z3">
    <w:name w:val="WW8Num96z3"/>
    <w:rsid w:val="004569DE"/>
    <w:rPr>
      <w:rFonts w:ascii="Symbol" w:hAnsi="Symbol"/>
    </w:rPr>
  </w:style>
  <w:style w:type="character" w:customStyle="1" w:styleId="WW8Num97z0">
    <w:name w:val="WW8Num97z0"/>
    <w:rsid w:val="004569DE"/>
    <w:rPr>
      <w:rFonts w:ascii="Times New Roman" w:eastAsia="Times New Roman" w:hAnsi="Times New Roman" w:cs="Times New Roman"/>
    </w:rPr>
  </w:style>
  <w:style w:type="character" w:customStyle="1" w:styleId="WW8Num97z1">
    <w:name w:val="WW8Num97z1"/>
    <w:rsid w:val="004569DE"/>
    <w:rPr>
      <w:rFonts w:ascii="Courier New" w:hAnsi="Courier New" w:cs="Courier New"/>
    </w:rPr>
  </w:style>
  <w:style w:type="character" w:customStyle="1" w:styleId="WW8Num97z2">
    <w:name w:val="WW8Num97z2"/>
    <w:rsid w:val="004569DE"/>
    <w:rPr>
      <w:rFonts w:ascii="Wingdings" w:hAnsi="Wingdings"/>
    </w:rPr>
  </w:style>
  <w:style w:type="character" w:customStyle="1" w:styleId="WW8Num97z3">
    <w:name w:val="WW8Num97z3"/>
    <w:rsid w:val="004569DE"/>
    <w:rPr>
      <w:rFonts w:ascii="Symbol" w:hAnsi="Symbol"/>
    </w:rPr>
  </w:style>
  <w:style w:type="character" w:customStyle="1" w:styleId="WW8Num98z0">
    <w:name w:val="WW8Num98z0"/>
    <w:rsid w:val="004569DE"/>
    <w:rPr>
      <w:rFonts w:ascii="Times New Roman" w:eastAsia="Times New Roman" w:hAnsi="Times New Roman" w:cs="Times New Roman"/>
    </w:rPr>
  </w:style>
  <w:style w:type="character" w:customStyle="1" w:styleId="WW8Num98z1">
    <w:name w:val="WW8Num98z1"/>
    <w:rsid w:val="004569DE"/>
    <w:rPr>
      <w:rFonts w:ascii="Courier New" w:hAnsi="Courier New" w:cs="Courier New"/>
    </w:rPr>
  </w:style>
  <w:style w:type="character" w:customStyle="1" w:styleId="WW8Num98z2">
    <w:name w:val="WW8Num98z2"/>
    <w:rsid w:val="004569DE"/>
    <w:rPr>
      <w:rFonts w:ascii="Wingdings" w:hAnsi="Wingdings"/>
    </w:rPr>
  </w:style>
  <w:style w:type="character" w:customStyle="1" w:styleId="WW8Num98z3">
    <w:name w:val="WW8Num98z3"/>
    <w:rsid w:val="004569DE"/>
    <w:rPr>
      <w:rFonts w:ascii="Symbol" w:hAnsi="Symbol"/>
    </w:rPr>
  </w:style>
  <w:style w:type="character" w:customStyle="1" w:styleId="WW8Num99z0">
    <w:name w:val="WW8Num99z0"/>
    <w:rsid w:val="004569DE"/>
    <w:rPr>
      <w:rFonts w:ascii="Symbol" w:hAnsi="Symbol"/>
    </w:rPr>
  </w:style>
  <w:style w:type="character" w:customStyle="1" w:styleId="WW8Num99z1">
    <w:name w:val="WW8Num99z1"/>
    <w:rsid w:val="004569DE"/>
    <w:rPr>
      <w:rFonts w:ascii="Courier New" w:hAnsi="Courier New" w:cs="Courier New"/>
    </w:rPr>
  </w:style>
  <w:style w:type="character" w:customStyle="1" w:styleId="WW8Num99z2">
    <w:name w:val="WW8Num99z2"/>
    <w:rsid w:val="004569DE"/>
    <w:rPr>
      <w:rFonts w:ascii="Wingdings" w:hAnsi="Wingdings"/>
    </w:rPr>
  </w:style>
  <w:style w:type="paragraph" w:customStyle="1" w:styleId="ReqOption">
    <w:name w:val="Req. Option"/>
    <w:basedOn w:val="Normal"/>
    <w:next w:val="ReqDescription"/>
    <w:rsid w:val="004619D6"/>
    <w:pPr>
      <w:keepNext/>
      <w:keepLines/>
      <w:numPr>
        <w:numId w:val="4"/>
      </w:numPr>
      <w:tabs>
        <w:tab w:val="clear" w:pos="1080"/>
        <w:tab w:val="left" w:pos="0"/>
      </w:tabs>
      <w:suppressAutoHyphens w:val="0"/>
      <w:ind w:left="0" w:hanging="1701"/>
    </w:pPr>
    <w:rPr>
      <w:rFonts w:ascii="Arial" w:hAnsi="Arial" w:cs="Arial"/>
      <w:b/>
      <w:sz w:val="20"/>
      <w:lang w:eastAsia="da-DK"/>
    </w:rPr>
  </w:style>
  <w:style w:type="character" w:customStyle="1" w:styleId="WW8Num100z1">
    <w:name w:val="WW8Num100z1"/>
    <w:rsid w:val="004569DE"/>
    <w:rPr>
      <w:rFonts w:ascii="Courier New" w:hAnsi="Courier New" w:cs="Courier New"/>
    </w:rPr>
  </w:style>
  <w:style w:type="character" w:customStyle="1" w:styleId="WW8Num100z2">
    <w:name w:val="WW8Num100z2"/>
    <w:rsid w:val="004569DE"/>
    <w:rPr>
      <w:rFonts w:ascii="Wingdings" w:hAnsi="Wingdings"/>
    </w:rPr>
  </w:style>
  <w:style w:type="character" w:customStyle="1" w:styleId="WW8Num100z3">
    <w:name w:val="WW8Num100z3"/>
    <w:rsid w:val="004569DE"/>
    <w:rPr>
      <w:rFonts w:ascii="Symbol" w:hAnsi="Symbol"/>
    </w:rPr>
  </w:style>
  <w:style w:type="character" w:customStyle="1" w:styleId="WW8Num101z0">
    <w:name w:val="WW8Num101z0"/>
    <w:rsid w:val="004569DE"/>
    <w:rPr>
      <w:rFonts w:ascii="Times New Roman" w:eastAsia="Times New Roman" w:hAnsi="Times New Roman" w:cs="Times New Roman"/>
    </w:rPr>
  </w:style>
  <w:style w:type="character" w:customStyle="1" w:styleId="WW8Num101z1">
    <w:name w:val="WW8Num101z1"/>
    <w:rsid w:val="004569DE"/>
    <w:rPr>
      <w:rFonts w:ascii="Courier New" w:hAnsi="Courier New" w:cs="Courier New"/>
    </w:rPr>
  </w:style>
  <w:style w:type="character" w:customStyle="1" w:styleId="WW8Num101z2">
    <w:name w:val="WW8Num101z2"/>
    <w:rsid w:val="004569DE"/>
    <w:rPr>
      <w:rFonts w:ascii="Wingdings" w:hAnsi="Wingdings"/>
    </w:rPr>
  </w:style>
  <w:style w:type="character" w:customStyle="1" w:styleId="WW8Num101z3">
    <w:name w:val="WW8Num101z3"/>
    <w:rsid w:val="004569DE"/>
    <w:rPr>
      <w:rFonts w:ascii="Symbol" w:hAnsi="Symbol"/>
    </w:rPr>
  </w:style>
  <w:style w:type="character" w:customStyle="1" w:styleId="WW8Num102z0">
    <w:name w:val="WW8Num102z0"/>
    <w:rsid w:val="004569DE"/>
    <w:rPr>
      <w:rFonts w:ascii="Times New Roman" w:eastAsia="Times New Roman" w:hAnsi="Times New Roman" w:cs="Times New Roman"/>
    </w:rPr>
  </w:style>
  <w:style w:type="character" w:customStyle="1" w:styleId="WW8Num102z1">
    <w:name w:val="WW8Num102z1"/>
    <w:rsid w:val="004569DE"/>
    <w:rPr>
      <w:rFonts w:ascii="Courier New" w:hAnsi="Courier New" w:cs="Courier New"/>
    </w:rPr>
  </w:style>
  <w:style w:type="character" w:customStyle="1" w:styleId="WW8Num102z2">
    <w:name w:val="WW8Num102z2"/>
    <w:rsid w:val="004569DE"/>
    <w:rPr>
      <w:rFonts w:ascii="Wingdings" w:hAnsi="Wingdings"/>
    </w:rPr>
  </w:style>
  <w:style w:type="character" w:customStyle="1" w:styleId="WW8Num102z3">
    <w:name w:val="WW8Num102z3"/>
    <w:rsid w:val="004569DE"/>
    <w:rPr>
      <w:rFonts w:ascii="Symbol" w:hAnsi="Symbol"/>
    </w:rPr>
  </w:style>
  <w:style w:type="character" w:customStyle="1" w:styleId="WW8Num103z0">
    <w:name w:val="WW8Num103z0"/>
    <w:rsid w:val="004569DE"/>
    <w:rPr>
      <w:rFonts w:ascii="Times New Roman" w:eastAsia="Times New Roman" w:hAnsi="Times New Roman" w:cs="Times New Roman"/>
    </w:rPr>
  </w:style>
  <w:style w:type="character" w:customStyle="1" w:styleId="WW8Num103z1">
    <w:name w:val="WW8Num103z1"/>
    <w:rsid w:val="004569DE"/>
    <w:rPr>
      <w:rFonts w:ascii="Courier New" w:hAnsi="Courier New" w:cs="Courier New"/>
    </w:rPr>
  </w:style>
  <w:style w:type="character" w:customStyle="1" w:styleId="WW8Num103z2">
    <w:name w:val="WW8Num103z2"/>
    <w:rsid w:val="004569DE"/>
    <w:rPr>
      <w:rFonts w:ascii="Wingdings" w:hAnsi="Wingdings"/>
    </w:rPr>
  </w:style>
  <w:style w:type="character" w:customStyle="1" w:styleId="WW8Num103z3">
    <w:name w:val="WW8Num103z3"/>
    <w:rsid w:val="004569DE"/>
    <w:rPr>
      <w:rFonts w:ascii="Symbol" w:hAnsi="Symbol"/>
    </w:rPr>
  </w:style>
  <w:style w:type="character" w:customStyle="1" w:styleId="WW8Num104z0">
    <w:name w:val="WW8Num104z0"/>
    <w:rsid w:val="004569DE"/>
    <w:rPr>
      <w:rFonts w:ascii="Times New Roman" w:eastAsia="Times New Roman" w:hAnsi="Times New Roman" w:cs="Times New Roman"/>
    </w:rPr>
  </w:style>
  <w:style w:type="character" w:customStyle="1" w:styleId="WW8Num104z1">
    <w:name w:val="WW8Num104z1"/>
    <w:rsid w:val="004569DE"/>
    <w:rPr>
      <w:rFonts w:ascii="Courier New" w:hAnsi="Courier New" w:cs="Courier New"/>
    </w:rPr>
  </w:style>
  <w:style w:type="character" w:customStyle="1" w:styleId="WW8Num104z2">
    <w:name w:val="WW8Num104z2"/>
    <w:rsid w:val="004569DE"/>
    <w:rPr>
      <w:rFonts w:ascii="Wingdings" w:hAnsi="Wingdings"/>
    </w:rPr>
  </w:style>
  <w:style w:type="character" w:customStyle="1" w:styleId="WW8Num104z3">
    <w:name w:val="WW8Num104z3"/>
    <w:rsid w:val="004569DE"/>
    <w:rPr>
      <w:rFonts w:ascii="Symbol" w:hAnsi="Symbol"/>
    </w:rPr>
  </w:style>
  <w:style w:type="character" w:customStyle="1" w:styleId="WW8Num105z0">
    <w:name w:val="WW8Num105z0"/>
    <w:rsid w:val="004569DE"/>
    <w:rPr>
      <w:rFonts w:ascii="Symbol" w:hAnsi="Symbol"/>
    </w:rPr>
  </w:style>
  <w:style w:type="character" w:customStyle="1" w:styleId="WW8Num105z1">
    <w:name w:val="WW8Num105z1"/>
    <w:rsid w:val="004569DE"/>
    <w:rPr>
      <w:rFonts w:ascii="Courier New" w:hAnsi="Courier New" w:cs="Courier New"/>
    </w:rPr>
  </w:style>
  <w:style w:type="character" w:customStyle="1" w:styleId="WW8Num105z2">
    <w:name w:val="WW8Num105z2"/>
    <w:rsid w:val="004569DE"/>
    <w:rPr>
      <w:rFonts w:ascii="Wingdings" w:hAnsi="Wingdings"/>
    </w:rPr>
  </w:style>
  <w:style w:type="character" w:customStyle="1" w:styleId="WW8Num106z0">
    <w:name w:val="WW8Num106z0"/>
    <w:rsid w:val="004569DE"/>
    <w:rPr>
      <w:rFonts w:ascii="Times New Roman" w:eastAsia="Times New Roman" w:hAnsi="Times New Roman" w:cs="Times New Roman"/>
    </w:rPr>
  </w:style>
  <w:style w:type="character" w:customStyle="1" w:styleId="WW8Num106z1">
    <w:name w:val="WW8Num106z1"/>
    <w:rsid w:val="004569DE"/>
    <w:rPr>
      <w:rFonts w:ascii="Courier New" w:hAnsi="Courier New" w:cs="Courier New"/>
    </w:rPr>
  </w:style>
  <w:style w:type="character" w:customStyle="1" w:styleId="WW8Num106z2">
    <w:name w:val="WW8Num106z2"/>
    <w:rsid w:val="004569DE"/>
    <w:rPr>
      <w:rFonts w:ascii="Wingdings" w:hAnsi="Wingdings"/>
    </w:rPr>
  </w:style>
  <w:style w:type="character" w:customStyle="1" w:styleId="WW8Num106z3">
    <w:name w:val="WW8Num106z3"/>
    <w:rsid w:val="004569DE"/>
    <w:rPr>
      <w:rFonts w:ascii="Symbol" w:hAnsi="Symbol"/>
    </w:rPr>
  </w:style>
  <w:style w:type="character" w:customStyle="1" w:styleId="WW8Num107z0">
    <w:name w:val="WW8Num107z0"/>
    <w:rsid w:val="004569DE"/>
    <w:rPr>
      <w:rFonts w:ascii="Times New Roman" w:eastAsia="Times New Roman" w:hAnsi="Times New Roman" w:cs="Times New Roman"/>
    </w:rPr>
  </w:style>
  <w:style w:type="character" w:customStyle="1" w:styleId="WW8Num107z1">
    <w:name w:val="WW8Num107z1"/>
    <w:rsid w:val="004569DE"/>
    <w:rPr>
      <w:rFonts w:ascii="Courier New" w:hAnsi="Courier New" w:cs="Courier New"/>
    </w:rPr>
  </w:style>
  <w:style w:type="character" w:customStyle="1" w:styleId="WW8Num107z2">
    <w:name w:val="WW8Num107z2"/>
    <w:rsid w:val="004569DE"/>
    <w:rPr>
      <w:rFonts w:ascii="Wingdings" w:hAnsi="Wingdings"/>
    </w:rPr>
  </w:style>
  <w:style w:type="character" w:customStyle="1" w:styleId="WW8Num107z3">
    <w:name w:val="WW8Num107z3"/>
    <w:rsid w:val="004569DE"/>
    <w:rPr>
      <w:rFonts w:ascii="Symbol" w:hAnsi="Symbol"/>
    </w:rPr>
  </w:style>
  <w:style w:type="character" w:customStyle="1" w:styleId="WW8Num108z0">
    <w:name w:val="WW8Num108z0"/>
    <w:rsid w:val="004569DE"/>
    <w:rPr>
      <w:rFonts w:ascii="Symbol" w:hAnsi="Symbol"/>
    </w:rPr>
  </w:style>
  <w:style w:type="character" w:customStyle="1" w:styleId="WW8Num108z1">
    <w:name w:val="WW8Num108z1"/>
    <w:rsid w:val="004569DE"/>
    <w:rPr>
      <w:rFonts w:ascii="Times New Roman" w:eastAsia="Times New Roman" w:hAnsi="Times New Roman" w:cs="Times New Roman"/>
    </w:rPr>
  </w:style>
  <w:style w:type="character" w:customStyle="1" w:styleId="WW8Num108z2">
    <w:name w:val="WW8Num108z2"/>
    <w:rsid w:val="004569DE"/>
    <w:rPr>
      <w:rFonts w:ascii="Wingdings" w:hAnsi="Wingdings"/>
    </w:rPr>
  </w:style>
  <w:style w:type="character" w:customStyle="1" w:styleId="WW8Num108z4">
    <w:name w:val="WW8Num108z4"/>
    <w:rsid w:val="004569DE"/>
    <w:rPr>
      <w:rFonts w:ascii="Courier New" w:hAnsi="Courier New" w:cs="Courier New"/>
    </w:rPr>
  </w:style>
  <w:style w:type="character" w:customStyle="1" w:styleId="WW8Num109z1">
    <w:name w:val="WW8Num109z1"/>
    <w:rsid w:val="004569DE"/>
    <w:rPr>
      <w:rFonts w:ascii="Times New Roman" w:eastAsia="Times New Roman" w:hAnsi="Times New Roman" w:cs="Times New Roman"/>
    </w:rPr>
  </w:style>
  <w:style w:type="character" w:customStyle="1" w:styleId="WW8Num110z0">
    <w:name w:val="WW8Num110z0"/>
    <w:rsid w:val="004569DE"/>
    <w:rPr>
      <w:rFonts w:ascii="Times New Roman" w:eastAsia="Times New Roman" w:hAnsi="Times New Roman" w:cs="Times New Roman"/>
    </w:rPr>
  </w:style>
  <w:style w:type="character" w:customStyle="1" w:styleId="WW8Num110z1">
    <w:name w:val="WW8Num110z1"/>
    <w:rsid w:val="004569DE"/>
    <w:rPr>
      <w:rFonts w:ascii="Courier New" w:hAnsi="Courier New" w:cs="Courier New"/>
    </w:rPr>
  </w:style>
  <w:style w:type="character" w:customStyle="1" w:styleId="WW8Num110z2">
    <w:name w:val="WW8Num110z2"/>
    <w:rsid w:val="004569DE"/>
    <w:rPr>
      <w:rFonts w:ascii="Wingdings" w:hAnsi="Wingdings"/>
    </w:rPr>
  </w:style>
  <w:style w:type="character" w:customStyle="1" w:styleId="WW8Num110z3">
    <w:name w:val="WW8Num110z3"/>
    <w:rsid w:val="004569DE"/>
    <w:rPr>
      <w:rFonts w:ascii="Symbol" w:hAnsi="Symbol"/>
    </w:rPr>
  </w:style>
  <w:style w:type="character" w:customStyle="1" w:styleId="WW8Num111z0">
    <w:name w:val="WW8Num111z0"/>
    <w:rsid w:val="004569DE"/>
    <w:rPr>
      <w:rFonts w:ascii="Times New Roman" w:eastAsia="Times New Roman" w:hAnsi="Times New Roman" w:cs="Times New Roman"/>
    </w:rPr>
  </w:style>
  <w:style w:type="character" w:customStyle="1" w:styleId="WW8Num111z1">
    <w:name w:val="WW8Num111z1"/>
    <w:rsid w:val="004569DE"/>
    <w:rPr>
      <w:rFonts w:ascii="Courier New" w:hAnsi="Courier New" w:cs="Courier New"/>
    </w:rPr>
  </w:style>
  <w:style w:type="character" w:customStyle="1" w:styleId="WW8Num111z2">
    <w:name w:val="WW8Num111z2"/>
    <w:rsid w:val="004569DE"/>
    <w:rPr>
      <w:rFonts w:ascii="Wingdings" w:hAnsi="Wingdings"/>
    </w:rPr>
  </w:style>
  <w:style w:type="character" w:customStyle="1" w:styleId="WW8Num111z3">
    <w:name w:val="WW8Num111z3"/>
    <w:rsid w:val="004569DE"/>
    <w:rPr>
      <w:rFonts w:ascii="Symbol" w:hAnsi="Symbol"/>
    </w:rPr>
  </w:style>
  <w:style w:type="character" w:customStyle="1" w:styleId="WW8Num112z0">
    <w:name w:val="WW8Num112z0"/>
    <w:rsid w:val="004569DE"/>
    <w:rPr>
      <w:rFonts w:ascii="Times New Roman" w:eastAsia="Times New Roman" w:hAnsi="Times New Roman" w:cs="Times New Roman"/>
    </w:rPr>
  </w:style>
  <w:style w:type="character" w:customStyle="1" w:styleId="WW8Num112z1">
    <w:name w:val="WW8Num112z1"/>
    <w:rsid w:val="004569DE"/>
    <w:rPr>
      <w:rFonts w:ascii="Courier New" w:hAnsi="Courier New" w:cs="Courier New"/>
    </w:rPr>
  </w:style>
  <w:style w:type="character" w:customStyle="1" w:styleId="WW8Num112z2">
    <w:name w:val="WW8Num112z2"/>
    <w:rsid w:val="004569DE"/>
    <w:rPr>
      <w:rFonts w:ascii="Wingdings" w:hAnsi="Wingdings"/>
    </w:rPr>
  </w:style>
  <w:style w:type="character" w:customStyle="1" w:styleId="WW8Num112z3">
    <w:name w:val="WW8Num112z3"/>
    <w:rsid w:val="004569DE"/>
    <w:rPr>
      <w:rFonts w:ascii="Symbol" w:hAnsi="Symbol"/>
    </w:rPr>
  </w:style>
  <w:style w:type="character" w:customStyle="1" w:styleId="WW8Num113z0">
    <w:name w:val="WW8Num113z0"/>
    <w:rsid w:val="004569DE"/>
    <w:rPr>
      <w:rFonts w:ascii="Times New Roman" w:eastAsia="Times New Roman" w:hAnsi="Times New Roman" w:cs="Times New Roman"/>
    </w:rPr>
  </w:style>
  <w:style w:type="character" w:customStyle="1" w:styleId="WW8Num113z1">
    <w:name w:val="WW8Num113z1"/>
    <w:rsid w:val="004569DE"/>
    <w:rPr>
      <w:rFonts w:ascii="Courier New" w:hAnsi="Courier New" w:cs="Courier New"/>
    </w:rPr>
  </w:style>
  <w:style w:type="character" w:customStyle="1" w:styleId="WW8Num113z2">
    <w:name w:val="WW8Num113z2"/>
    <w:rsid w:val="004569DE"/>
    <w:rPr>
      <w:rFonts w:ascii="Wingdings" w:hAnsi="Wingdings"/>
    </w:rPr>
  </w:style>
  <w:style w:type="character" w:customStyle="1" w:styleId="WW8Num113z3">
    <w:name w:val="WW8Num113z3"/>
    <w:rsid w:val="004569DE"/>
    <w:rPr>
      <w:rFonts w:ascii="Symbol" w:hAnsi="Symbol"/>
    </w:rPr>
  </w:style>
  <w:style w:type="character" w:customStyle="1" w:styleId="WW8Num114z0">
    <w:name w:val="WW8Num114z0"/>
    <w:rsid w:val="004569DE"/>
    <w:rPr>
      <w:rFonts w:ascii="Times New Roman" w:eastAsia="Times New Roman" w:hAnsi="Times New Roman" w:cs="Times New Roman"/>
    </w:rPr>
  </w:style>
  <w:style w:type="character" w:customStyle="1" w:styleId="WW8Num114z1">
    <w:name w:val="WW8Num114z1"/>
    <w:rsid w:val="004569DE"/>
    <w:rPr>
      <w:rFonts w:ascii="Courier New" w:hAnsi="Courier New" w:cs="Courier New"/>
    </w:rPr>
  </w:style>
  <w:style w:type="character" w:customStyle="1" w:styleId="WW8Num114z2">
    <w:name w:val="WW8Num114z2"/>
    <w:rsid w:val="004569DE"/>
    <w:rPr>
      <w:rFonts w:ascii="Wingdings" w:hAnsi="Wingdings"/>
    </w:rPr>
  </w:style>
  <w:style w:type="character" w:customStyle="1" w:styleId="WW8Num114z3">
    <w:name w:val="WW8Num114z3"/>
    <w:rsid w:val="004569DE"/>
    <w:rPr>
      <w:rFonts w:ascii="Symbol" w:hAnsi="Symbol"/>
    </w:rPr>
  </w:style>
  <w:style w:type="character" w:customStyle="1" w:styleId="WW8Num115z0">
    <w:name w:val="WW8Num115z0"/>
    <w:rsid w:val="004569DE"/>
    <w:rPr>
      <w:rFonts w:ascii="Times New Roman" w:eastAsia="Times New Roman" w:hAnsi="Times New Roman" w:cs="Times New Roman"/>
    </w:rPr>
  </w:style>
  <w:style w:type="character" w:customStyle="1" w:styleId="WW8Num115z1">
    <w:name w:val="WW8Num115z1"/>
    <w:rsid w:val="004569DE"/>
    <w:rPr>
      <w:rFonts w:ascii="Courier New" w:hAnsi="Courier New" w:cs="Courier New"/>
    </w:rPr>
  </w:style>
  <w:style w:type="character" w:customStyle="1" w:styleId="WW8Num115z2">
    <w:name w:val="WW8Num115z2"/>
    <w:rsid w:val="004569DE"/>
    <w:rPr>
      <w:rFonts w:ascii="Wingdings" w:hAnsi="Wingdings"/>
    </w:rPr>
  </w:style>
  <w:style w:type="character" w:customStyle="1" w:styleId="WW8Num115z3">
    <w:name w:val="WW8Num115z3"/>
    <w:rsid w:val="004569DE"/>
    <w:rPr>
      <w:rFonts w:ascii="Symbol" w:hAnsi="Symbol"/>
    </w:rPr>
  </w:style>
  <w:style w:type="character" w:customStyle="1" w:styleId="WW8Num116z0">
    <w:name w:val="WW8Num116z0"/>
    <w:rsid w:val="004569DE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569DE"/>
    <w:rPr>
      <w:rFonts w:ascii="Courier New" w:hAnsi="Courier New" w:cs="Courier New"/>
    </w:rPr>
  </w:style>
  <w:style w:type="character" w:customStyle="1" w:styleId="WW8Num116z2">
    <w:name w:val="WW8Num116z2"/>
    <w:rsid w:val="004569DE"/>
    <w:rPr>
      <w:rFonts w:ascii="Wingdings" w:hAnsi="Wingdings"/>
    </w:rPr>
  </w:style>
  <w:style w:type="character" w:customStyle="1" w:styleId="WW8Num116z3">
    <w:name w:val="WW8Num116z3"/>
    <w:rsid w:val="004569DE"/>
    <w:rPr>
      <w:rFonts w:ascii="Symbol" w:hAnsi="Symbol"/>
    </w:rPr>
  </w:style>
  <w:style w:type="character" w:customStyle="1" w:styleId="WW8Num117z0">
    <w:name w:val="WW8Num117z0"/>
    <w:rsid w:val="004569DE"/>
    <w:rPr>
      <w:rFonts w:ascii="Times New Roman" w:eastAsia="Times New Roman" w:hAnsi="Times New Roman" w:cs="Times New Roman"/>
    </w:rPr>
  </w:style>
  <w:style w:type="character" w:customStyle="1" w:styleId="WW8Num117z1">
    <w:name w:val="WW8Num117z1"/>
    <w:rsid w:val="004569DE"/>
    <w:rPr>
      <w:rFonts w:ascii="Courier New" w:hAnsi="Courier New" w:cs="Courier New"/>
    </w:rPr>
  </w:style>
  <w:style w:type="character" w:customStyle="1" w:styleId="WW8Num117z2">
    <w:name w:val="WW8Num117z2"/>
    <w:rsid w:val="004569DE"/>
    <w:rPr>
      <w:rFonts w:ascii="Wingdings" w:hAnsi="Wingdings"/>
    </w:rPr>
  </w:style>
  <w:style w:type="character" w:customStyle="1" w:styleId="WW8Num117z3">
    <w:name w:val="WW8Num117z3"/>
    <w:rsid w:val="004569DE"/>
    <w:rPr>
      <w:rFonts w:ascii="Symbol" w:hAnsi="Symbol"/>
    </w:rPr>
  </w:style>
  <w:style w:type="character" w:customStyle="1" w:styleId="WW8Num118z0">
    <w:name w:val="WW8Num118z0"/>
    <w:rsid w:val="004569DE"/>
    <w:rPr>
      <w:rFonts w:ascii="Times New Roman" w:eastAsia="Times New Roman" w:hAnsi="Times New Roman" w:cs="Times New Roman"/>
    </w:rPr>
  </w:style>
  <w:style w:type="character" w:customStyle="1" w:styleId="WW8Num118z1">
    <w:name w:val="WW8Num118z1"/>
    <w:rsid w:val="004569DE"/>
    <w:rPr>
      <w:rFonts w:ascii="Courier New" w:hAnsi="Courier New" w:cs="Courier New"/>
    </w:rPr>
  </w:style>
  <w:style w:type="character" w:customStyle="1" w:styleId="WW8Num118z2">
    <w:name w:val="WW8Num118z2"/>
    <w:rsid w:val="004569DE"/>
    <w:rPr>
      <w:rFonts w:ascii="Wingdings" w:hAnsi="Wingdings"/>
    </w:rPr>
  </w:style>
  <w:style w:type="character" w:customStyle="1" w:styleId="WW8Num118z3">
    <w:name w:val="WW8Num118z3"/>
    <w:rsid w:val="004569DE"/>
    <w:rPr>
      <w:rFonts w:ascii="Symbol" w:hAnsi="Symbol"/>
    </w:rPr>
  </w:style>
  <w:style w:type="character" w:customStyle="1" w:styleId="WW8Num119z0">
    <w:name w:val="WW8Num119z0"/>
    <w:rsid w:val="004569DE"/>
    <w:rPr>
      <w:rFonts w:ascii="Times New Roman" w:eastAsia="Times New Roman" w:hAnsi="Times New Roman" w:cs="Times New Roman"/>
    </w:rPr>
  </w:style>
  <w:style w:type="character" w:customStyle="1" w:styleId="WW8Num119z1">
    <w:name w:val="WW8Num119z1"/>
    <w:rsid w:val="004569DE"/>
    <w:rPr>
      <w:rFonts w:ascii="Courier New" w:hAnsi="Courier New" w:cs="Courier New"/>
    </w:rPr>
  </w:style>
  <w:style w:type="character" w:customStyle="1" w:styleId="WW8Num119z2">
    <w:name w:val="WW8Num119z2"/>
    <w:rsid w:val="004569DE"/>
    <w:rPr>
      <w:rFonts w:ascii="Wingdings" w:hAnsi="Wingdings"/>
    </w:rPr>
  </w:style>
  <w:style w:type="character" w:customStyle="1" w:styleId="WW8Num119z3">
    <w:name w:val="WW8Num119z3"/>
    <w:rsid w:val="004569DE"/>
    <w:rPr>
      <w:rFonts w:ascii="Symbol" w:hAnsi="Symbol"/>
    </w:rPr>
  </w:style>
  <w:style w:type="character" w:customStyle="1" w:styleId="Standardskrifttypeiafsnit1">
    <w:name w:val="Standardskrifttype i afsnit1"/>
    <w:rsid w:val="004569DE"/>
  </w:style>
  <w:style w:type="character" w:customStyle="1" w:styleId="TegnTegn">
    <w:name w:val="Tegn Tegn"/>
    <w:basedOn w:val="Standardskrifttypeiafsnit1"/>
    <w:rsid w:val="004569DE"/>
    <w:rPr>
      <w:rFonts w:cs="Arial"/>
      <w:b/>
      <w:bCs/>
      <w:sz w:val="22"/>
      <w:szCs w:val="26"/>
      <w:lang w:val="da-DK" w:eastAsia="ar-SA" w:bidi="ar-SA"/>
    </w:rPr>
  </w:style>
  <w:style w:type="character" w:styleId="Sidetal">
    <w:name w:val="page number"/>
    <w:basedOn w:val="Standardskrifttypeiafsnit1"/>
    <w:rsid w:val="004569DE"/>
  </w:style>
  <w:style w:type="character" w:styleId="Hyperlink">
    <w:name w:val="Hyperlink"/>
    <w:basedOn w:val="Standardskrifttypeiafsnit1"/>
    <w:uiPriority w:val="99"/>
    <w:rsid w:val="004569DE"/>
    <w:rPr>
      <w:color w:val="0000FF"/>
      <w:u w:val="single"/>
    </w:rPr>
  </w:style>
  <w:style w:type="character" w:customStyle="1" w:styleId="Bullets">
    <w:name w:val="Bullets"/>
    <w:rsid w:val="004569DE"/>
    <w:rPr>
      <w:rFonts w:ascii="StarSymbol" w:eastAsia="StarSymbol" w:hAnsi="StarSymbol" w:cs="StarSymbol"/>
      <w:sz w:val="18"/>
      <w:szCs w:val="18"/>
    </w:rPr>
  </w:style>
  <w:style w:type="character" w:styleId="BesgtHyperlink">
    <w:name w:val="FollowedHyperlink"/>
    <w:rsid w:val="004569DE"/>
    <w:rPr>
      <w:color w:val="800000"/>
      <w:u w:val="single"/>
    </w:rPr>
  </w:style>
  <w:style w:type="paragraph" w:customStyle="1" w:styleId="Heading">
    <w:name w:val="Heading"/>
    <w:basedOn w:val="Normal"/>
    <w:next w:val="Brdtekst"/>
    <w:rsid w:val="004569DE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Brdtekst">
    <w:name w:val="Body Text"/>
    <w:basedOn w:val="Normal"/>
    <w:rsid w:val="004569DE"/>
    <w:pPr>
      <w:spacing w:after="120"/>
    </w:pPr>
  </w:style>
  <w:style w:type="paragraph" w:styleId="Opstilling">
    <w:name w:val="List"/>
    <w:basedOn w:val="Brdtekst"/>
    <w:rsid w:val="004569DE"/>
  </w:style>
  <w:style w:type="paragraph" w:styleId="Billedtekst">
    <w:name w:val="caption"/>
    <w:basedOn w:val="Normal"/>
    <w:next w:val="Normal"/>
    <w:qFormat/>
    <w:rsid w:val="00B525AF"/>
    <w:rPr>
      <w:b/>
      <w:bCs/>
      <w:sz w:val="20"/>
      <w:szCs w:val="20"/>
    </w:rPr>
  </w:style>
  <w:style w:type="paragraph" w:customStyle="1" w:styleId="Index">
    <w:name w:val="Index"/>
    <w:basedOn w:val="Normal"/>
    <w:rsid w:val="004569DE"/>
    <w:pPr>
      <w:suppressLineNumbers/>
    </w:pPr>
  </w:style>
  <w:style w:type="paragraph" w:customStyle="1" w:styleId="Billedtekst1">
    <w:name w:val="Billedtekst1"/>
    <w:basedOn w:val="Normal"/>
    <w:next w:val="Normal"/>
    <w:rsid w:val="004569DE"/>
    <w:rPr>
      <w:b/>
      <w:bCs/>
      <w:sz w:val="20"/>
      <w:szCs w:val="20"/>
    </w:rPr>
  </w:style>
  <w:style w:type="paragraph" w:styleId="Sidefod">
    <w:name w:val="footer"/>
    <w:basedOn w:val="Normal"/>
    <w:rsid w:val="004569DE"/>
    <w:pPr>
      <w:tabs>
        <w:tab w:val="center" w:pos="4819"/>
        <w:tab w:val="right" w:pos="9638"/>
      </w:tabs>
    </w:pPr>
  </w:style>
  <w:style w:type="paragraph" w:styleId="Sidehoved">
    <w:name w:val="header"/>
    <w:basedOn w:val="Normal"/>
    <w:rsid w:val="004569DE"/>
    <w:pPr>
      <w:tabs>
        <w:tab w:val="center" w:pos="4819"/>
        <w:tab w:val="right" w:pos="9638"/>
      </w:tabs>
    </w:pPr>
    <w:rPr>
      <w:sz w:val="24"/>
      <w:lang w:val="en-GB"/>
    </w:rPr>
  </w:style>
  <w:style w:type="paragraph" w:styleId="Brdtekstindrykning">
    <w:name w:val="Body Text Indent"/>
    <w:basedOn w:val="Normal"/>
    <w:rsid w:val="004569DE"/>
    <w:pPr>
      <w:ind w:left="1080"/>
    </w:pPr>
    <w:rPr>
      <w:rFonts w:ascii="Arial" w:hAnsi="Arial" w:cs="Arial"/>
      <w:sz w:val="20"/>
    </w:rPr>
  </w:style>
  <w:style w:type="paragraph" w:styleId="Indholdsfortegnelse1">
    <w:name w:val="toc 1"/>
    <w:basedOn w:val="Normal"/>
    <w:next w:val="Normal"/>
    <w:uiPriority w:val="39"/>
    <w:rsid w:val="004569DE"/>
  </w:style>
  <w:style w:type="paragraph" w:styleId="Indholdsfortegnelse3">
    <w:name w:val="toc 3"/>
    <w:basedOn w:val="Normal"/>
    <w:next w:val="Normal"/>
    <w:uiPriority w:val="39"/>
    <w:rsid w:val="004569DE"/>
    <w:pPr>
      <w:ind w:left="440"/>
    </w:pPr>
  </w:style>
  <w:style w:type="paragraph" w:styleId="Indholdsfortegnelse2">
    <w:name w:val="toc 2"/>
    <w:basedOn w:val="Normal"/>
    <w:next w:val="Normal"/>
    <w:uiPriority w:val="39"/>
    <w:rsid w:val="004569DE"/>
    <w:pPr>
      <w:ind w:left="220"/>
    </w:pPr>
  </w:style>
  <w:style w:type="paragraph" w:customStyle="1" w:styleId="TableContents">
    <w:name w:val="Table Contents"/>
    <w:basedOn w:val="Normal"/>
    <w:rsid w:val="004569DE"/>
    <w:pPr>
      <w:suppressLineNumbers/>
    </w:pPr>
  </w:style>
  <w:style w:type="paragraph" w:customStyle="1" w:styleId="TableHeading">
    <w:name w:val="Table Heading"/>
    <w:basedOn w:val="TableContents"/>
    <w:rsid w:val="004569DE"/>
    <w:pPr>
      <w:jc w:val="center"/>
    </w:pPr>
    <w:rPr>
      <w:b/>
      <w:bCs/>
    </w:rPr>
  </w:style>
  <w:style w:type="paragraph" w:styleId="Indholdsfortegnelse4">
    <w:name w:val="toc 4"/>
    <w:basedOn w:val="Index"/>
    <w:semiHidden/>
    <w:rsid w:val="004569DE"/>
    <w:pPr>
      <w:tabs>
        <w:tab w:val="right" w:leader="dot" w:pos="9637"/>
      </w:tabs>
      <w:ind w:left="849"/>
    </w:pPr>
  </w:style>
  <w:style w:type="paragraph" w:styleId="Indholdsfortegnelse5">
    <w:name w:val="toc 5"/>
    <w:basedOn w:val="Index"/>
    <w:semiHidden/>
    <w:rsid w:val="004569DE"/>
    <w:pPr>
      <w:tabs>
        <w:tab w:val="right" w:leader="dot" w:pos="9637"/>
      </w:tabs>
      <w:ind w:left="1132"/>
    </w:pPr>
  </w:style>
  <w:style w:type="paragraph" w:styleId="Indholdsfortegnelse6">
    <w:name w:val="toc 6"/>
    <w:basedOn w:val="Index"/>
    <w:semiHidden/>
    <w:rsid w:val="004569DE"/>
    <w:pPr>
      <w:tabs>
        <w:tab w:val="right" w:leader="dot" w:pos="9637"/>
      </w:tabs>
      <w:ind w:left="1415"/>
    </w:pPr>
  </w:style>
  <w:style w:type="paragraph" w:styleId="Indholdsfortegnelse7">
    <w:name w:val="toc 7"/>
    <w:basedOn w:val="Index"/>
    <w:semiHidden/>
    <w:rsid w:val="004569DE"/>
    <w:pPr>
      <w:tabs>
        <w:tab w:val="right" w:leader="dot" w:pos="9637"/>
      </w:tabs>
      <w:ind w:left="1698"/>
    </w:pPr>
  </w:style>
  <w:style w:type="paragraph" w:styleId="Indholdsfortegnelse8">
    <w:name w:val="toc 8"/>
    <w:basedOn w:val="Index"/>
    <w:semiHidden/>
    <w:rsid w:val="004569DE"/>
    <w:pPr>
      <w:tabs>
        <w:tab w:val="right" w:leader="dot" w:pos="9637"/>
      </w:tabs>
      <w:ind w:left="1981"/>
    </w:pPr>
  </w:style>
  <w:style w:type="paragraph" w:styleId="Indholdsfortegnelse9">
    <w:name w:val="toc 9"/>
    <w:basedOn w:val="Index"/>
    <w:semiHidden/>
    <w:rsid w:val="004569DE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569DE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Brdtekst"/>
    <w:rsid w:val="004569DE"/>
  </w:style>
  <w:style w:type="paragraph" w:styleId="NormalWeb">
    <w:name w:val="Normal (Web)"/>
    <w:basedOn w:val="Normal"/>
    <w:rsid w:val="004569DE"/>
    <w:pPr>
      <w:suppressAutoHyphens w:val="0"/>
      <w:spacing w:before="100" w:beforeAutospacing="1" w:after="100" w:afterAutospacing="1"/>
    </w:pPr>
    <w:rPr>
      <w:sz w:val="24"/>
      <w:lang w:eastAsia="da-DK"/>
    </w:rPr>
  </w:style>
  <w:style w:type="character" w:styleId="Kommentarhenvisning">
    <w:name w:val="annotation reference"/>
    <w:basedOn w:val="Standardskrifttypeiafsnit"/>
    <w:semiHidden/>
    <w:rsid w:val="004569DE"/>
    <w:rPr>
      <w:sz w:val="16"/>
      <w:szCs w:val="16"/>
    </w:rPr>
  </w:style>
  <w:style w:type="paragraph" w:styleId="Kommentartekst">
    <w:name w:val="annotation text"/>
    <w:basedOn w:val="Normal"/>
    <w:semiHidden/>
    <w:rsid w:val="004569DE"/>
    <w:rPr>
      <w:sz w:val="20"/>
      <w:szCs w:val="20"/>
    </w:rPr>
  </w:style>
  <w:style w:type="paragraph" w:styleId="Markeringsbobletekst">
    <w:name w:val="Balloon Text"/>
    <w:basedOn w:val="Normal"/>
    <w:semiHidden/>
    <w:rsid w:val="004569DE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rsid w:val="000B091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Description">
    <w:name w:val="Req. Description"/>
    <w:basedOn w:val="Normal"/>
    <w:rsid w:val="00374E70"/>
    <w:pPr>
      <w:pBdr>
        <w:left w:val="single" w:sz="4" w:space="4" w:color="auto"/>
      </w:pBdr>
      <w:suppressAutoHyphens w:val="0"/>
    </w:pPr>
    <w:rPr>
      <w:rFonts w:ascii="Arial" w:hAnsi="Arial" w:cs="Arial"/>
      <w:sz w:val="20"/>
      <w:lang w:eastAsia="da-DK"/>
    </w:rPr>
  </w:style>
  <w:style w:type="paragraph" w:customStyle="1" w:styleId="ReqKrav">
    <w:name w:val="Req. Krav"/>
    <w:basedOn w:val="Normal"/>
    <w:next w:val="ReqDescription"/>
    <w:rsid w:val="001752E1"/>
    <w:pPr>
      <w:keepNext/>
      <w:keepLines/>
      <w:numPr>
        <w:numId w:val="2"/>
      </w:numPr>
      <w:tabs>
        <w:tab w:val="left" w:pos="0"/>
      </w:tabs>
      <w:suppressAutoHyphens w:val="0"/>
    </w:pPr>
    <w:rPr>
      <w:rFonts w:ascii="Arial" w:hAnsi="Arial" w:cs="Arial"/>
      <w:b/>
      <w:sz w:val="20"/>
      <w:lang w:eastAsia="da-DK"/>
    </w:rPr>
  </w:style>
  <w:style w:type="paragraph" w:customStyle="1" w:styleId="Table">
    <w:name w:val="Table"/>
    <w:basedOn w:val="Normal"/>
    <w:rsid w:val="00C42AA9"/>
    <w:pPr>
      <w:numPr>
        <w:numId w:val="3"/>
      </w:numPr>
      <w:suppressAutoHyphens w:val="0"/>
    </w:pPr>
    <w:rPr>
      <w:rFonts w:ascii="Arial" w:hAnsi="Arial" w:cs="Arial"/>
      <w:sz w:val="20"/>
      <w:lang w:eastAsia="da-DK"/>
    </w:rPr>
  </w:style>
  <w:style w:type="paragraph" w:customStyle="1" w:styleId="TypografiBilledtekstVenstre0cmHngende15cm">
    <w:name w:val="Typografi Billedtekst + Venstre:  0 cm Hængende:  15 cm"/>
    <w:basedOn w:val="Billedtekst"/>
    <w:rsid w:val="00B525AF"/>
    <w:pPr>
      <w:ind w:left="851" w:hanging="851"/>
    </w:pPr>
    <w:rPr>
      <w:b w:val="0"/>
      <w:i/>
      <w:sz w:val="22"/>
    </w:rPr>
  </w:style>
  <w:style w:type="paragraph" w:styleId="Kommentaremne">
    <w:name w:val="annotation subject"/>
    <w:basedOn w:val="Kommentartekst"/>
    <w:next w:val="Kommentartekst"/>
    <w:semiHidden/>
    <w:rsid w:val="00DE6EC4"/>
    <w:rPr>
      <w:sz w:val="22"/>
      <w:szCs w:val="24"/>
    </w:rPr>
  </w:style>
  <w:style w:type="paragraph" w:styleId="Brdtekstindrykning2">
    <w:name w:val="Body Text Indent 2"/>
    <w:basedOn w:val="Normal"/>
    <w:rsid w:val="00406F81"/>
    <w:pPr>
      <w:spacing w:after="120" w:line="480" w:lineRule="auto"/>
      <w:ind w:left="283"/>
    </w:pPr>
  </w:style>
  <w:style w:type="paragraph" w:customStyle="1" w:styleId="a">
    <w:basedOn w:val="Normal"/>
    <w:rsid w:val="00AE15EA"/>
    <w:pPr>
      <w:suppressAutoHyphens w:val="0"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Listeafsnit">
    <w:name w:val="List Paragraph"/>
    <w:basedOn w:val="Normal"/>
    <w:uiPriority w:val="34"/>
    <w:qFormat/>
    <w:rsid w:val="005110A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C5DE1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Heading1">
    <w:name w:val="Heading 1"/>
    <w:next w:val="Normal"/>
    <w:qFormat/>
    <w:rsid w:val="00EA24F0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FreeForm">
    <w:name w:val="Free Form"/>
    <w:rsid w:val="00EA24F0"/>
    <w:rPr>
      <w:rFonts w:eastAsia="ヒラギノ角ゴ Pro W3"/>
      <w:color w:val="000000"/>
    </w:rPr>
  </w:style>
  <w:style w:type="paragraph" w:customStyle="1" w:styleId="Overskrift11">
    <w:name w:val="Overskrift 11"/>
    <w:next w:val="Normal"/>
    <w:rsid w:val="00EA24F0"/>
    <w:pPr>
      <w:keepNext/>
      <w:suppressAutoHyphens/>
      <w:spacing w:before="240" w:after="480"/>
      <w:outlineLvl w:val="0"/>
    </w:pPr>
    <w:rPr>
      <w:rFonts w:ascii="Eurostile" w:eastAsia="ヒラギノ角ゴ Pro W3" w:hAnsi="Eurostile"/>
      <w:b/>
      <w:color w:val="000000"/>
      <w:kern w:val="36"/>
      <w:sz w:val="36"/>
      <w:lang w:val="da-DK"/>
    </w:rPr>
  </w:style>
  <w:style w:type="paragraph" w:customStyle="1" w:styleId="Overskrift21">
    <w:name w:val="Overskrift 21"/>
    <w:next w:val="Normal"/>
    <w:rsid w:val="00EA24F0"/>
    <w:pPr>
      <w:keepNext/>
      <w:suppressAutoHyphens/>
      <w:spacing w:before="360" w:after="240"/>
      <w:outlineLvl w:val="1"/>
    </w:pPr>
    <w:rPr>
      <w:rFonts w:ascii="Eurostile" w:eastAsia="ヒラギノ角ゴ Pro W3" w:hAnsi="Eurostile"/>
      <w:b/>
      <w:color w:val="000000"/>
      <w:kern w:val="36"/>
      <w:sz w:val="30"/>
      <w:lang w:val="da-DK"/>
    </w:rPr>
  </w:style>
  <w:style w:type="paragraph" w:customStyle="1" w:styleId="Overskrift31">
    <w:name w:val="Overskrift 31"/>
    <w:next w:val="Normal"/>
    <w:rsid w:val="00EA24F0"/>
    <w:pPr>
      <w:keepNext/>
      <w:suppressAutoHyphens/>
      <w:spacing w:before="240" w:after="120"/>
      <w:outlineLvl w:val="2"/>
    </w:pPr>
    <w:rPr>
      <w:rFonts w:ascii="Eurostile" w:eastAsia="ヒラギノ角ゴ Pro W3" w:hAnsi="Eurostile"/>
      <w:b/>
      <w:color w:val="000000"/>
      <w:kern w:val="36"/>
      <w:sz w:val="26"/>
      <w:lang w:val="da-DK"/>
    </w:rPr>
  </w:style>
  <w:style w:type="paragraph" w:customStyle="1" w:styleId="Listeafsnit1">
    <w:name w:val="Listeafsnit1"/>
    <w:rsid w:val="00EA24F0"/>
    <w:pPr>
      <w:spacing w:after="200" w:line="276" w:lineRule="auto"/>
      <w:ind w:left="720"/>
    </w:pPr>
    <w:rPr>
      <w:rFonts w:ascii="Lucida Grande" w:eastAsia="ヒラギノ角ゴ Pro W3" w:hAnsi="Lucida Grande"/>
      <w:color w:val="000000"/>
      <w:sz w:val="22"/>
    </w:rPr>
  </w:style>
  <w:style w:type="paragraph" w:customStyle="1" w:styleId="Kommentartekst1">
    <w:name w:val="Kommentartekst1"/>
    <w:rsid w:val="00EA24F0"/>
    <w:pPr>
      <w:suppressAutoHyphens/>
    </w:pPr>
    <w:rPr>
      <w:rFonts w:eastAsia="ヒラギノ角ゴ Pro W3"/>
      <w:color w:val="000000"/>
      <w:lang w:val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4848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localhost:8080/poc-provider/ProviderService?wsd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ertifikat.dk/export/sites/dk.certifikat.oc/da/developer/eksempler/" TargetMode="External"/><Relationship Id="rId25" Type="http://schemas.openxmlformats.org/officeDocument/2006/relationships/hyperlink" Target="http://tri-test6.tritest6domai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lassfish.dev.java.net/" TargetMode="External"/><Relationship Id="rId20" Type="http://schemas.openxmlformats.org/officeDocument/2006/relationships/hyperlink" Target="https://www.certifikat.dk/export/sites/dk.certifikat.oc/da/developer/eksemple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/test/Service1.sv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poc-consumer/saml/configure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E6401-4996-493C-A531-1F0447C0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20</Pages>
  <Words>4581</Words>
  <Characters>27946</Characters>
  <Application>Microsoft Office Word</Application>
  <DocSecurity>0</DocSecurity>
  <Lines>232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Sygehusintegration</vt:lpstr>
    </vt:vector>
  </TitlesOfParts>
  <Company>Trifork A/S</Company>
  <LinksUpToDate>false</LinksUpToDate>
  <CharactersWithSpaces>32463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pto</dc:creator>
  <cp:lastModifiedBy>Brian</cp:lastModifiedBy>
  <cp:revision>13</cp:revision>
  <cp:lastPrinted>2010-01-29T13:26:00Z</cp:lastPrinted>
  <dcterms:created xsi:type="dcterms:W3CDTF">2010-11-09T16:16:00Z</dcterms:created>
  <dcterms:modified xsi:type="dcterms:W3CDTF">2011-01-05T10:32:00Z</dcterms:modified>
</cp:coreProperties>
</file>